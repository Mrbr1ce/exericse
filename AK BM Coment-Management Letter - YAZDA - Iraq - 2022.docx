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E9C3" w14:textId="77777777" w:rsidR="000F18E5" w:rsidRDefault="000F18E5" w:rsidP="000F18E5">
      <w:pPr>
        <w:spacing w:before="26"/>
        <w:ind w:left="7020" w:right="-36"/>
        <w:rPr>
          <w:rFonts w:ascii="Calibri" w:eastAsia="Calibri" w:hAnsi="Calibri" w:cs="Calibri"/>
          <w:spacing w:val="1"/>
          <w:sz w:val="17"/>
          <w:szCs w:val="17"/>
        </w:rPr>
      </w:pPr>
      <w:r>
        <w:rPr>
          <w:noProof/>
        </w:rPr>
        <w:drawing>
          <wp:inline distT="0" distB="0" distL="0" distR="0" wp14:anchorId="38F093FA" wp14:editId="00699F76">
            <wp:extent cx="169545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438150"/>
                    </a:xfrm>
                    <a:prstGeom prst="rect">
                      <a:avLst/>
                    </a:prstGeom>
                    <a:noFill/>
                    <a:ln>
                      <a:noFill/>
                    </a:ln>
                  </pic:spPr>
                </pic:pic>
              </a:graphicData>
            </a:graphic>
          </wp:inline>
        </w:drawing>
      </w:r>
    </w:p>
    <w:p w14:paraId="1CBAD4FA" w14:textId="77777777" w:rsidR="000F18E5" w:rsidRPr="00B57815" w:rsidRDefault="000F18E5" w:rsidP="000F18E5">
      <w:pPr>
        <w:spacing w:after="0"/>
        <w:ind w:left="7020" w:right="-36"/>
        <w:rPr>
          <w:rFonts w:ascii="Calibri" w:eastAsia="Calibri" w:hAnsi="Calibri" w:cs="Calibri"/>
          <w:sz w:val="17"/>
          <w:szCs w:val="17"/>
          <w:lang w:val="da-DK"/>
        </w:rPr>
      </w:pPr>
      <w:r w:rsidRPr="00B57815">
        <w:rPr>
          <w:rFonts w:ascii="Calibri" w:eastAsia="Calibri" w:hAnsi="Calibri" w:cs="Calibri"/>
          <w:spacing w:val="1"/>
          <w:sz w:val="17"/>
          <w:szCs w:val="17"/>
          <w:lang w:val="da-DK"/>
        </w:rPr>
        <w:t>Moore Stephens Ltd</w:t>
      </w:r>
    </w:p>
    <w:p w14:paraId="46894D51" w14:textId="77777777" w:rsidR="000F18E5" w:rsidRPr="00B57815" w:rsidRDefault="000F18E5" w:rsidP="000F18E5">
      <w:pPr>
        <w:spacing w:after="0"/>
        <w:ind w:left="7020" w:right="-36"/>
        <w:rPr>
          <w:rFonts w:ascii="Calibri" w:eastAsia="Calibri" w:hAnsi="Calibri" w:cs="Calibri"/>
          <w:sz w:val="17"/>
          <w:szCs w:val="17"/>
          <w:lang w:val="da-DK"/>
        </w:rPr>
      </w:pPr>
    </w:p>
    <w:p w14:paraId="1C67F5BE" w14:textId="77777777" w:rsidR="000F18E5" w:rsidRPr="00B57815" w:rsidRDefault="000F18E5" w:rsidP="000F18E5">
      <w:pPr>
        <w:spacing w:after="0"/>
        <w:ind w:left="7020" w:right="-36"/>
        <w:rPr>
          <w:rFonts w:ascii="Calibri" w:eastAsia="Calibri" w:hAnsi="Calibri" w:cs="Calibri"/>
          <w:sz w:val="17"/>
          <w:szCs w:val="17"/>
          <w:lang w:val="da-DK"/>
        </w:rPr>
      </w:pPr>
      <w:r w:rsidRPr="00B57815">
        <w:rPr>
          <w:rFonts w:ascii="Calibri" w:eastAsia="Calibri" w:hAnsi="Calibri" w:cs="Calibri"/>
          <w:sz w:val="17"/>
          <w:szCs w:val="17"/>
          <w:lang w:val="da-DK"/>
        </w:rPr>
        <w:t>Italian Village, Villa 25B</w:t>
      </w:r>
    </w:p>
    <w:p w14:paraId="5B4B4147" w14:textId="77777777" w:rsidR="000F18E5" w:rsidRPr="00B57815" w:rsidRDefault="000F18E5" w:rsidP="000F18E5">
      <w:pPr>
        <w:spacing w:after="0"/>
        <w:ind w:left="7020" w:right="-36"/>
        <w:rPr>
          <w:rFonts w:ascii="Calibri" w:eastAsia="Calibri" w:hAnsi="Calibri" w:cs="Calibri"/>
          <w:sz w:val="17"/>
          <w:szCs w:val="17"/>
          <w:lang w:val="da-DK"/>
        </w:rPr>
      </w:pPr>
      <w:r w:rsidRPr="00B57815">
        <w:rPr>
          <w:rFonts w:ascii="Calibri" w:eastAsia="Calibri" w:hAnsi="Calibri" w:cs="Calibri"/>
          <w:sz w:val="17"/>
          <w:szCs w:val="17"/>
          <w:lang w:val="da-DK"/>
        </w:rPr>
        <w:t>Erbil, Kurdistan, Iraq</w:t>
      </w:r>
    </w:p>
    <w:p w14:paraId="71143707" w14:textId="77777777" w:rsidR="000F18E5" w:rsidRPr="00B57815" w:rsidRDefault="000F18E5" w:rsidP="000F18E5">
      <w:pPr>
        <w:spacing w:after="0"/>
        <w:ind w:left="7020" w:right="-36"/>
        <w:rPr>
          <w:rFonts w:ascii="Calibri" w:eastAsia="Calibri" w:hAnsi="Calibri" w:cs="Calibri"/>
          <w:sz w:val="17"/>
          <w:szCs w:val="17"/>
          <w:lang w:val="da-DK"/>
        </w:rPr>
      </w:pPr>
      <w:r w:rsidRPr="00B57815">
        <w:rPr>
          <w:rFonts w:ascii="Calibri" w:eastAsia="Calibri" w:hAnsi="Calibri" w:cs="Calibri"/>
          <w:sz w:val="17"/>
          <w:szCs w:val="17"/>
          <w:lang w:val="da-DK"/>
        </w:rPr>
        <w:t>Mansour District, 14 Ramadan St</w:t>
      </w:r>
    </w:p>
    <w:p w14:paraId="2F8FF983" w14:textId="77777777" w:rsidR="000F18E5" w:rsidRPr="00B57815" w:rsidRDefault="000F18E5" w:rsidP="000F18E5">
      <w:pPr>
        <w:spacing w:after="0"/>
        <w:ind w:left="7020" w:right="-36"/>
        <w:rPr>
          <w:rFonts w:ascii="Calibri" w:eastAsia="Calibri" w:hAnsi="Calibri" w:cs="Calibri"/>
          <w:sz w:val="17"/>
          <w:szCs w:val="17"/>
          <w:lang w:val="da-DK"/>
        </w:rPr>
      </w:pPr>
      <w:r w:rsidRPr="00B57815">
        <w:rPr>
          <w:rFonts w:ascii="Calibri" w:eastAsia="Calibri" w:hAnsi="Calibri" w:cs="Calibri"/>
          <w:sz w:val="17"/>
          <w:szCs w:val="17"/>
          <w:lang w:val="da-DK"/>
        </w:rPr>
        <w:t>Baghdad, Iraq</w:t>
      </w:r>
    </w:p>
    <w:p w14:paraId="4163D4B5" w14:textId="77777777" w:rsidR="000F18E5" w:rsidRPr="00B57815" w:rsidRDefault="000F18E5" w:rsidP="000F18E5">
      <w:pPr>
        <w:tabs>
          <w:tab w:val="left" w:pos="820"/>
        </w:tabs>
        <w:spacing w:after="0"/>
        <w:ind w:left="7020" w:right="-36"/>
        <w:rPr>
          <w:rFonts w:ascii="Calibri" w:eastAsia="Calibri" w:hAnsi="Calibri" w:cs="Calibri"/>
          <w:color w:val="000000"/>
          <w:spacing w:val="-1"/>
          <w:sz w:val="17"/>
          <w:szCs w:val="17"/>
          <w:lang w:val="da-DK"/>
        </w:rPr>
      </w:pPr>
      <w:r w:rsidRPr="00B57815">
        <w:rPr>
          <w:rFonts w:ascii="Calibri" w:eastAsia="Calibri" w:hAnsi="Calibri" w:cs="Calibri"/>
          <w:color w:val="009ADF"/>
          <w:sz w:val="17"/>
          <w:szCs w:val="17"/>
          <w:lang w:val="da-DK"/>
        </w:rPr>
        <w:t>T</w:t>
      </w:r>
      <w:r w:rsidRPr="00B57815">
        <w:rPr>
          <w:rFonts w:ascii="Calibri" w:eastAsia="Calibri" w:hAnsi="Calibri" w:cs="Calibri"/>
          <w:color w:val="000000"/>
          <w:spacing w:val="-1"/>
          <w:sz w:val="17"/>
          <w:szCs w:val="17"/>
          <w:lang w:val="da-DK"/>
        </w:rPr>
        <w:t>+964 75 02 42 42 79</w:t>
      </w:r>
    </w:p>
    <w:p w14:paraId="2DE3ED7C" w14:textId="77777777" w:rsidR="000F18E5" w:rsidRPr="00B57815" w:rsidRDefault="000F18E5" w:rsidP="000F18E5">
      <w:pPr>
        <w:tabs>
          <w:tab w:val="left" w:pos="820"/>
        </w:tabs>
        <w:spacing w:after="0"/>
        <w:ind w:left="7020" w:right="-36"/>
        <w:rPr>
          <w:rFonts w:ascii="Calibri" w:eastAsia="Calibri" w:hAnsi="Calibri" w:cs="Calibri"/>
          <w:sz w:val="17"/>
          <w:szCs w:val="17"/>
          <w:lang w:val="da-DK"/>
        </w:rPr>
      </w:pPr>
    </w:p>
    <w:p w14:paraId="1C1A7DB3" w14:textId="77777777" w:rsidR="000F18E5" w:rsidRPr="00B57815" w:rsidRDefault="00000000" w:rsidP="000F18E5">
      <w:pPr>
        <w:spacing w:after="0" w:line="204" w:lineRule="exact"/>
        <w:ind w:left="7020" w:right="-36"/>
        <w:rPr>
          <w:rFonts w:ascii="Calibri" w:eastAsia="Calibri" w:hAnsi="Calibri" w:cs="Calibri"/>
          <w:sz w:val="17"/>
          <w:szCs w:val="17"/>
          <w:lang w:val="da-DK"/>
        </w:rPr>
      </w:pPr>
      <w:hyperlink r:id="rId8" w:history="1">
        <w:r w:rsidR="000F18E5" w:rsidRPr="00B57815">
          <w:rPr>
            <w:rStyle w:val="Hyperlink"/>
            <w:rFonts w:ascii="Calibri" w:eastAsia="Calibri" w:hAnsi="Calibri" w:cs="Calibri"/>
            <w:sz w:val="17"/>
            <w:szCs w:val="17"/>
            <w:lang w:val="da-DK"/>
          </w:rPr>
          <w:t>www</w:t>
        </w:r>
        <w:r w:rsidR="000F18E5" w:rsidRPr="00B57815">
          <w:rPr>
            <w:rStyle w:val="Hyperlink"/>
            <w:rFonts w:ascii="Calibri" w:eastAsia="Calibri" w:hAnsi="Calibri" w:cs="Calibri"/>
            <w:spacing w:val="-2"/>
            <w:sz w:val="17"/>
            <w:szCs w:val="17"/>
            <w:lang w:val="da-DK"/>
          </w:rPr>
          <w:t>.</w:t>
        </w:r>
        <w:r w:rsidR="000F18E5" w:rsidRPr="00B57815">
          <w:rPr>
            <w:rStyle w:val="Hyperlink"/>
            <w:rFonts w:ascii="Calibri" w:eastAsia="Calibri" w:hAnsi="Calibri" w:cs="Calibri"/>
            <w:spacing w:val="1"/>
            <w:sz w:val="17"/>
            <w:szCs w:val="17"/>
            <w:lang w:val="da-DK"/>
          </w:rPr>
          <w:t>m</w:t>
        </w:r>
        <w:r w:rsidR="000F18E5" w:rsidRPr="00B57815">
          <w:rPr>
            <w:rStyle w:val="Hyperlink"/>
            <w:rFonts w:ascii="Calibri" w:eastAsia="Calibri" w:hAnsi="Calibri" w:cs="Calibri"/>
            <w:spacing w:val="-1"/>
            <w:sz w:val="17"/>
            <w:szCs w:val="17"/>
            <w:lang w:val="da-DK"/>
          </w:rPr>
          <w:t>oo</w:t>
        </w:r>
        <w:r w:rsidR="000F18E5" w:rsidRPr="00B57815">
          <w:rPr>
            <w:rStyle w:val="Hyperlink"/>
            <w:rFonts w:ascii="Calibri" w:eastAsia="Calibri" w:hAnsi="Calibri" w:cs="Calibri"/>
            <w:sz w:val="17"/>
            <w:szCs w:val="17"/>
            <w:lang w:val="da-DK"/>
          </w:rPr>
          <w:t>r</w:t>
        </w:r>
        <w:r w:rsidR="000F18E5" w:rsidRPr="00B57815">
          <w:rPr>
            <w:rStyle w:val="Hyperlink"/>
            <w:rFonts w:ascii="Calibri" w:eastAsia="Calibri" w:hAnsi="Calibri" w:cs="Calibri"/>
            <w:spacing w:val="-1"/>
            <w:sz w:val="17"/>
            <w:szCs w:val="17"/>
            <w:lang w:val="da-DK"/>
          </w:rPr>
          <w:t>e</w:t>
        </w:r>
        <w:r w:rsidR="000F18E5" w:rsidRPr="00B57815">
          <w:rPr>
            <w:rStyle w:val="Hyperlink"/>
            <w:rFonts w:ascii="Calibri" w:eastAsia="Calibri" w:hAnsi="Calibri" w:cs="Calibri"/>
            <w:sz w:val="17"/>
            <w:szCs w:val="17"/>
            <w:lang w:val="da-DK"/>
          </w:rPr>
          <w:t>-me.com</w:t>
        </w:r>
      </w:hyperlink>
    </w:p>
    <w:p w14:paraId="3F54F2BA" w14:textId="77777777" w:rsidR="000F18E5" w:rsidRPr="00B57815" w:rsidRDefault="000F18E5" w:rsidP="000F18E5">
      <w:pPr>
        <w:widowControl w:val="0"/>
        <w:autoSpaceDE w:val="0"/>
        <w:autoSpaceDN w:val="0"/>
        <w:adjustRightInd w:val="0"/>
        <w:spacing w:before="5" w:after="0" w:line="280" w:lineRule="exact"/>
        <w:rPr>
          <w:rFonts w:ascii="Times New Roman" w:hAnsi="Times New Roman" w:cs="Times New Roman"/>
          <w:sz w:val="28"/>
          <w:szCs w:val="28"/>
          <w:lang w:val="da-DK"/>
        </w:rPr>
      </w:pPr>
    </w:p>
    <w:p w14:paraId="4C100DB6" w14:textId="662F938C" w:rsidR="000F26CB" w:rsidRPr="00B57815" w:rsidRDefault="00030995" w:rsidP="00CD3FA1">
      <w:pPr>
        <w:widowControl w:val="0"/>
        <w:autoSpaceDE w:val="0"/>
        <w:autoSpaceDN w:val="0"/>
        <w:adjustRightInd w:val="0"/>
        <w:spacing w:after="0" w:line="240" w:lineRule="auto"/>
        <w:ind w:left="100" w:right="1046"/>
        <w:rPr>
          <w:rFonts w:ascii="Arial" w:hAnsi="Arial"/>
          <w:sz w:val="20"/>
          <w:szCs w:val="20"/>
          <w:lang w:val="da-DK"/>
        </w:rPr>
      </w:pPr>
      <w:r w:rsidRPr="00B57815">
        <w:rPr>
          <w:rFonts w:ascii="Arial" w:hAnsi="Arial"/>
          <w:b/>
          <w:bCs/>
          <w:spacing w:val="-2"/>
          <w:sz w:val="20"/>
          <w:szCs w:val="20"/>
          <w:lang w:val="da-DK"/>
        </w:rPr>
        <w:t>Yazda Global Organization</w:t>
      </w:r>
      <w:r w:rsidR="00804255" w:rsidRPr="00B57815">
        <w:rPr>
          <w:rFonts w:ascii="Arial" w:hAnsi="Arial"/>
          <w:b/>
          <w:bCs/>
          <w:spacing w:val="-2"/>
          <w:sz w:val="20"/>
          <w:szCs w:val="20"/>
          <w:lang w:val="da-DK"/>
        </w:rPr>
        <w:t xml:space="preserve"> - Iraq</w:t>
      </w:r>
    </w:p>
    <w:p w14:paraId="1EEAD39A" w14:textId="77777777" w:rsidR="000F26CB" w:rsidRPr="00B57815" w:rsidRDefault="000F26CB">
      <w:pPr>
        <w:widowControl w:val="0"/>
        <w:autoSpaceDE w:val="0"/>
        <w:autoSpaceDN w:val="0"/>
        <w:adjustRightInd w:val="0"/>
        <w:spacing w:before="1" w:after="0" w:line="100" w:lineRule="exact"/>
        <w:rPr>
          <w:rFonts w:ascii="Arial" w:hAnsi="Arial"/>
          <w:sz w:val="10"/>
          <w:szCs w:val="10"/>
          <w:lang w:val="da-DK"/>
        </w:rPr>
      </w:pPr>
    </w:p>
    <w:p w14:paraId="50E7B2BB" w14:textId="77777777" w:rsidR="000F26CB" w:rsidRPr="00B57815" w:rsidRDefault="000F26CB">
      <w:pPr>
        <w:widowControl w:val="0"/>
        <w:autoSpaceDE w:val="0"/>
        <w:autoSpaceDN w:val="0"/>
        <w:adjustRightInd w:val="0"/>
        <w:spacing w:after="0" w:line="225" w:lineRule="exact"/>
        <w:ind w:left="100" w:right="-20"/>
        <w:rPr>
          <w:rFonts w:ascii="Arial" w:hAnsi="Arial"/>
          <w:sz w:val="20"/>
          <w:szCs w:val="20"/>
          <w:lang w:val="da-DK"/>
        </w:rPr>
      </w:pPr>
      <w:r w:rsidRPr="00B57815">
        <w:rPr>
          <w:rFonts w:ascii="Arial" w:hAnsi="Arial"/>
          <w:position w:val="-1"/>
          <w:sz w:val="20"/>
          <w:szCs w:val="20"/>
          <w:lang w:val="da-DK"/>
        </w:rPr>
        <w:t>Dear</w:t>
      </w:r>
      <w:r w:rsidRPr="00B57815">
        <w:rPr>
          <w:rFonts w:ascii="Arial" w:hAnsi="Arial"/>
          <w:spacing w:val="-4"/>
          <w:position w:val="-1"/>
          <w:sz w:val="20"/>
          <w:szCs w:val="20"/>
          <w:lang w:val="da-DK"/>
        </w:rPr>
        <w:t xml:space="preserve"> </w:t>
      </w:r>
      <w:r w:rsidRPr="00B57815">
        <w:rPr>
          <w:rFonts w:ascii="Arial" w:hAnsi="Arial"/>
          <w:spacing w:val="1"/>
          <w:position w:val="-1"/>
          <w:sz w:val="20"/>
          <w:szCs w:val="20"/>
          <w:lang w:val="da-DK"/>
        </w:rPr>
        <w:t>S</w:t>
      </w:r>
      <w:r w:rsidRPr="00B57815">
        <w:rPr>
          <w:rFonts w:ascii="Arial" w:hAnsi="Arial"/>
          <w:spacing w:val="-1"/>
          <w:position w:val="-1"/>
          <w:sz w:val="20"/>
          <w:szCs w:val="20"/>
          <w:lang w:val="da-DK"/>
        </w:rPr>
        <w:t>i</w:t>
      </w:r>
      <w:r w:rsidRPr="00B57815">
        <w:rPr>
          <w:rFonts w:ascii="Arial" w:hAnsi="Arial"/>
          <w:spacing w:val="1"/>
          <w:position w:val="-1"/>
          <w:sz w:val="20"/>
          <w:szCs w:val="20"/>
          <w:lang w:val="da-DK"/>
        </w:rPr>
        <w:t>rs</w:t>
      </w:r>
      <w:r w:rsidRPr="00B57815">
        <w:rPr>
          <w:rFonts w:ascii="Arial" w:hAnsi="Arial"/>
          <w:position w:val="-1"/>
          <w:sz w:val="20"/>
          <w:szCs w:val="20"/>
          <w:lang w:val="da-DK"/>
        </w:rPr>
        <w:t>,</w:t>
      </w:r>
    </w:p>
    <w:p w14:paraId="63C0A053" w14:textId="77777777" w:rsidR="000F26CB" w:rsidRPr="00B57815" w:rsidRDefault="000F26CB">
      <w:pPr>
        <w:widowControl w:val="0"/>
        <w:autoSpaceDE w:val="0"/>
        <w:autoSpaceDN w:val="0"/>
        <w:adjustRightInd w:val="0"/>
        <w:spacing w:before="11" w:after="0" w:line="200" w:lineRule="exact"/>
        <w:rPr>
          <w:rFonts w:ascii="Arial" w:hAnsi="Arial"/>
          <w:sz w:val="20"/>
          <w:szCs w:val="20"/>
          <w:lang w:val="da-DK"/>
        </w:rPr>
      </w:pPr>
    </w:p>
    <w:p w14:paraId="6FD37BAC" w14:textId="45FD21CA" w:rsidR="000F26CB" w:rsidRDefault="000F26CB" w:rsidP="00030995">
      <w:pPr>
        <w:widowControl w:val="0"/>
        <w:autoSpaceDE w:val="0"/>
        <w:autoSpaceDN w:val="0"/>
        <w:adjustRightInd w:val="0"/>
        <w:spacing w:before="34" w:after="0" w:line="239" w:lineRule="auto"/>
        <w:ind w:left="100" w:right="1064"/>
        <w:jc w:val="both"/>
        <w:rPr>
          <w:rFonts w:ascii="Arial" w:hAnsi="Arial"/>
          <w:sz w:val="20"/>
          <w:szCs w:val="20"/>
        </w:rPr>
      </w:pPr>
      <w:r w:rsidRPr="005A7F73">
        <w:rPr>
          <w:rFonts w:ascii="Arial" w:hAnsi="Arial"/>
          <w:sz w:val="20"/>
          <w:szCs w:val="20"/>
        </w:rPr>
        <w:t>Dur</w:t>
      </w:r>
      <w:r w:rsidRPr="005A7F73">
        <w:rPr>
          <w:rFonts w:ascii="Arial" w:hAnsi="Arial"/>
          <w:spacing w:val="-1"/>
          <w:sz w:val="20"/>
          <w:szCs w:val="20"/>
        </w:rPr>
        <w:t>i</w:t>
      </w:r>
      <w:r w:rsidRPr="005A7F73">
        <w:rPr>
          <w:rFonts w:ascii="Arial" w:hAnsi="Arial"/>
          <w:spacing w:val="2"/>
          <w:sz w:val="20"/>
          <w:szCs w:val="20"/>
        </w:rPr>
        <w:t>n</w:t>
      </w:r>
      <w:r w:rsidRPr="005A7F73">
        <w:rPr>
          <w:rFonts w:ascii="Arial" w:hAnsi="Arial"/>
          <w:sz w:val="20"/>
          <w:szCs w:val="20"/>
        </w:rPr>
        <w:t>g</w:t>
      </w:r>
      <w:r w:rsidRPr="005A7F73">
        <w:rPr>
          <w:rFonts w:ascii="Arial" w:hAnsi="Arial"/>
          <w:spacing w:val="5"/>
          <w:sz w:val="20"/>
          <w:szCs w:val="20"/>
        </w:rPr>
        <w:t xml:space="preserve"> </w:t>
      </w:r>
      <w:r w:rsidRPr="005A7F73">
        <w:rPr>
          <w:rFonts w:ascii="Arial" w:hAnsi="Arial"/>
          <w:spacing w:val="2"/>
          <w:sz w:val="20"/>
          <w:szCs w:val="20"/>
        </w:rPr>
        <w:t>o</w:t>
      </w:r>
      <w:r w:rsidRPr="005A7F73">
        <w:rPr>
          <w:rFonts w:ascii="Arial" w:hAnsi="Arial"/>
          <w:sz w:val="20"/>
          <w:szCs w:val="20"/>
        </w:rPr>
        <w:t>ur</w:t>
      </w:r>
      <w:r w:rsidRPr="005A7F73">
        <w:rPr>
          <w:rFonts w:ascii="Arial" w:hAnsi="Arial"/>
          <w:spacing w:val="9"/>
          <w:sz w:val="20"/>
          <w:szCs w:val="20"/>
        </w:rPr>
        <w:t xml:space="preserve"> </w:t>
      </w:r>
      <w:r w:rsidRPr="005A7F73">
        <w:rPr>
          <w:rFonts w:ascii="Arial" w:hAnsi="Arial"/>
          <w:spacing w:val="2"/>
          <w:sz w:val="20"/>
          <w:szCs w:val="20"/>
        </w:rPr>
        <w:t>e</w:t>
      </w:r>
      <w:r w:rsidRPr="005A7F73">
        <w:rPr>
          <w:rFonts w:ascii="Arial" w:hAnsi="Arial"/>
          <w:sz w:val="20"/>
          <w:szCs w:val="20"/>
        </w:rPr>
        <w:t>n</w:t>
      </w:r>
      <w:r w:rsidRPr="005A7F73">
        <w:rPr>
          <w:rFonts w:ascii="Arial" w:hAnsi="Arial"/>
          <w:spacing w:val="-1"/>
          <w:sz w:val="20"/>
          <w:szCs w:val="20"/>
        </w:rPr>
        <w:t>g</w:t>
      </w:r>
      <w:r w:rsidRPr="005A7F73">
        <w:rPr>
          <w:rFonts w:ascii="Arial" w:hAnsi="Arial"/>
          <w:spacing w:val="2"/>
          <w:sz w:val="20"/>
          <w:szCs w:val="20"/>
        </w:rPr>
        <w:t>a</w:t>
      </w:r>
      <w:r w:rsidRPr="005A7F73">
        <w:rPr>
          <w:rFonts w:ascii="Arial" w:hAnsi="Arial"/>
          <w:sz w:val="20"/>
          <w:szCs w:val="20"/>
        </w:rPr>
        <w:t>g</w:t>
      </w:r>
      <w:r w:rsidRPr="005A7F73">
        <w:rPr>
          <w:rFonts w:ascii="Arial" w:hAnsi="Arial"/>
          <w:spacing w:val="-1"/>
          <w:sz w:val="20"/>
          <w:szCs w:val="20"/>
        </w:rPr>
        <w:t>e</w:t>
      </w:r>
      <w:r w:rsidRPr="005A7F73">
        <w:rPr>
          <w:rFonts w:ascii="Arial" w:hAnsi="Arial"/>
          <w:spacing w:val="4"/>
          <w:sz w:val="20"/>
          <w:szCs w:val="20"/>
        </w:rPr>
        <w:t>m</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t to</w:t>
      </w:r>
      <w:r w:rsidRPr="005A7F73">
        <w:rPr>
          <w:rFonts w:ascii="Arial" w:hAnsi="Arial"/>
          <w:spacing w:val="13"/>
          <w:sz w:val="20"/>
          <w:szCs w:val="20"/>
        </w:rPr>
        <w:t xml:space="preserve"> </w:t>
      </w:r>
      <w:r w:rsidRPr="005A7F73">
        <w:rPr>
          <w:rFonts w:ascii="Arial" w:hAnsi="Arial"/>
          <w:sz w:val="20"/>
          <w:szCs w:val="20"/>
        </w:rPr>
        <w:t>p</w:t>
      </w:r>
      <w:r w:rsidRPr="005A7F73">
        <w:rPr>
          <w:rFonts w:ascii="Arial" w:hAnsi="Arial"/>
          <w:spacing w:val="-1"/>
          <w:sz w:val="20"/>
          <w:szCs w:val="20"/>
        </w:rPr>
        <w:t>e</w:t>
      </w:r>
      <w:r w:rsidRPr="005A7F73">
        <w:rPr>
          <w:rFonts w:ascii="Arial" w:hAnsi="Arial"/>
          <w:spacing w:val="1"/>
          <w:sz w:val="20"/>
          <w:szCs w:val="20"/>
        </w:rPr>
        <w:t>r</w:t>
      </w:r>
      <w:r w:rsidRPr="005A7F73">
        <w:rPr>
          <w:rFonts w:ascii="Arial" w:hAnsi="Arial"/>
          <w:spacing w:val="2"/>
          <w:sz w:val="20"/>
          <w:szCs w:val="20"/>
        </w:rPr>
        <w:t>f</w:t>
      </w:r>
      <w:r w:rsidRPr="005A7F73">
        <w:rPr>
          <w:rFonts w:ascii="Arial" w:hAnsi="Arial"/>
          <w:sz w:val="20"/>
          <w:szCs w:val="20"/>
        </w:rPr>
        <w:t>o</w:t>
      </w:r>
      <w:r w:rsidRPr="005A7F73">
        <w:rPr>
          <w:rFonts w:ascii="Arial" w:hAnsi="Arial"/>
          <w:spacing w:val="-2"/>
          <w:sz w:val="20"/>
          <w:szCs w:val="20"/>
        </w:rPr>
        <w:t>r</w:t>
      </w:r>
      <w:r w:rsidRPr="005A7F73">
        <w:rPr>
          <w:rFonts w:ascii="Arial" w:hAnsi="Arial"/>
          <w:sz w:val="20"/>
          <w:szCs w:val="20"/>
        </w:rPr>
        <w:t>m</w:t>
      </w:r>
      <w:r w:rsidRPr="005A7F73">
        <w:rPr>
          <w:rFonts w:ascii="Arial" w:hAnsi="Arial"/>
          <w:spacing w:val="8"/>
          <w:sz w:val="20"/>
          <w:szCs w:val="20"/>
        </w:rPr>
        <w:t xml:space="preserve"> </w:t>
      </w:r>
      <w:r w:rsidRPr="005A7F73">
        <w:rPr>
          <w:rFonts w:ascii="Arial" w:hAnsi="Arial"/>
          <w:sz w:val="20"/>
          <w:szCs w:val="20"/>
        </w:rPr>
        <w:t>a</w:t>
      </w:r>
      <w:r w:rsidRPr="005A7F73">
        <w:rPr>
          <w:rFonts w:ascii="Arial" w:hAnsi="Arial"/>
          <w:spacing w:val="14"/>
          <w:sz w:val="20"/>
          <w:szCs w:val="20"/>
        </w:rPr>
        <w:t xml:space="preserve"> </w:t>
      </w:r>
      <w:r w:rsidRPr="005A7F73">
        <w:rPr>
          <w:rFonts w:ascii="Arial" w:hAnsi="Arial"/>
          <w:spacing w:val="2"/>
          <w:sz w:val="20"/>
          <w:szCs w:val="20"/>
        </w:rPr>
        <w:t>f</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
          <w:sz w:val="20"/>
          <w:szCs w:val="20"/>
        </w:rPr>
        <w:t>a</w:t>
      </w:r>
      <w:r w:rsidRPr="005A7F73">
        <w:rPr>
          <w:rFonts w:ascii="Arial" w:hAnsi="Arial"/>
          <w:sz w:val="20"/>
          <w:szCs w:val="20"/>
        </w:rPr>
        <w:t>n</w:t>
      </w:r>
      <w:r w:rsidRPr="005A7F73">
        <w:rPr>
          <w:rFonts w:ascii="Arial" w:hAnsi="Arial"/>
          <w:spacing w:val="1"/>
          <w:sz w:val="20"/>
          <w:szCs w:val="20"/>
        </w:rPr>
        <w:t>ci</w:t>
      </w:r>
      <w:r w:rsidRPr="005A7F73">
        <w:rPr>
          <w:rFonts w:ascii="Arial" w:hAnsi="Arial"/>
          <w:sz w:val="20"/>
          <w:szCs w:val="20"/>
        </w:rPr>
        <w:t>al</w:t>
      </w:r>
      <w:r w:rsidRPr="005A7F73">
        <w:rPr>
          <w:rFonts w:ascii="Arial" w:hAnsi="Arial"/>
          <w:spacing w:val="5"/>
          <w:sz w:val="20"/>
          <w:szCs w:val="20"/>
        </w:rPr>
        <w:t xml:space="preserve"> </w:t>
      </w:r>
      <w:r w:rsidRPr="005A7F73">
        <w:rPr>
          <w:rFonts w:ascii="Arial" w:hAnsi="Arial"/>
          <w:sz w:val="20"/>
          <w:szCs w:val="20"/>
        </w:rPr>
        <w:t>a</w:t>
      </w:r>
      <w:r w:rsidRPr="005A7F73">
        <w:rPr>
          <w:rFonts w:ascii="Arial" w:hAnsi="Arial"/>
          <w:spacing w:val="1"/>
          <w:sz w:val="20"/>
          <w:szCs w:val="20"/>
        </w:rPr>
        <w:t>u</w:t>
      </w:r>
      <w:r w:rsidRPr="005A7F73">
        <w:rPr>
          <w:rFonts w:ascii="Arial" w:hAnsi="Arial"/>
          <w:sz w:val="20"/>
          <w:szCs w:val="20"/>
        </w:rPr>
        <w:t>d</w:t>
      </w:r>
      <w:r w:rsidRPr="005A7F73">
        <w:rPr>
          <w:rFonts w:ascii="Arial" w:hAnsi="Arial"/>
          <w:spacing w:val="-1"/>
          <w:sz w:val="20"/>
          <w:szCs w:val="20"/>
        </w:rPr>
        <w:t>i</w:t>
      </w:r>
      <w:r w:rsidRPr="005A7F73">
        <w:rPr>
          <w:rFonts w:ascii="Arial" w:hAnsi="Arial"/>
          <w:sz w:val="20"/>
          <w:szCs w:val="20"/>
        </w:rPr>
        <w:t>t</w:t>
      </w:r>
      <w:r w:rsidRPr="005A7F73">
        <w:rPr>
          <w:rFonts w:ascii="Arial" w:hAnsi="Arial"/>
          <w:spacing w:val="12"/>
          <w:sz w:val="20"/>
          <w:szCs w:val="20"/>
        </w:rPr>
        <w:t xml:space="preserve"> </w:t>
      </w:r>
      <w:r w:rsidRPr="005A7F73">
        <w:rPr>
          <w:rFonts w:ascii="Arial" w:hAnsi="Arial"/>
          <w:sz w:val="20"/>
          <w:szCs w:val="20"/>
        </w:rPr>
        <w:t>of</w:t>
      </w:r>
      <w:r w:rsidRPr="005A7F73">
        <w:rPr>
          <w:rFonts w:ascii="Arial" w:hAnsi="Arial"/>
          <w:spacing w:val="12"/>
          <w:sz w:val="20"/>
          <w:szCs w:val="20"/>
        </w:rPr>
        <w:t xml:space="preserve"> </w:t>
      </w:r>
      <w:r w:rsidR="00804255">
        <w:rPr>
          <w:rFonts w:ascii="Arial" w:hAnsi="Arial"/>
          <w:spacing w:val="10"/>
          <w:sz w:val="20"/>
          <w:szCs w:val="20"/>
        </w:rPr>
        <w:t>Iraq Program</w:t>
      </w:r>
      <w:r w:rsidR="0021659A">
        <w:rPr>
          <w:rFonts w:ascii="Arial" w:hAnsi="Arial"/>
          <w:spacing w:val="5"/>
          <w:sz w:val="20"/>
          <w:szCs w:val="20"/>
        </w:rPr>
        <w:t xml:space="preserve"> (the </w:t>
      </w:r>
      <w:r w:rsidR="00804255">
        <w:rPr>
          <w:rFonts w:ascii="Arial" w:hAnsi="Arial"/>
          <w:spacing w:val="5"/>
          <w:sz w:val="20"/>
          <w:szCs w:val="20"/>
        </w:rPr>
        <w:t>Program</w:t>
      </w:r>
      <w:r w:rsidR="0021659A">
        <w:rPr>
          <w:rFonts w:ascii="Arial" w:hAnsi="Arial"/>
          <w:spacing w:val="5"/>
          <w:sz w:val="20"/>
          <w:szCs w:val="20"/>
        </w:rPr>
        <w:t xml:space="preserve">) implemented by </w:t>
      </w:r>
      <w:r w:rsidR="00030995" w:rsidRPr="00030995">
        <w:rPr>
          <w:rFonts w:ascii="Arial" w:hAnsi="Arial"/>
          <w:spacing w:val="5"/>
          <w:sz w:val="20"/>
          <w:szCs w:val="20"/>
        </w:rPr>
        <w:t>Yazda Global Organization</w:t>
      </w:r>
      <w:r w:rsidR="0055745D">
        <w:rPr>
          <w:rFonts w:ascii="Arial" w:hAnsi="Arial"/>
          <w:spacing w:val="5"/>
          <w:sz w:val="20"/>
          <w:szCs w:val="20"/>
        </w:rPr>
        <w:t xml:space="preserve">, field office in </w:t>
      </w:r>
      <w:r w:rsidR="00030995">
        <w:rPr>
          <w:rFonts w:ascii="Arial" w:hAnsi="Arial"/>
          <w:spacing w:val="5"/>
          <w:sz w:val="20"/>
          <w:szCs w:val="20"/>
        </w:rPr>
        <w:t>Duhok</w:t>
      </w:r>
      <w:r w:rsidR="0055745D">
        <w:rPr>
          <w:rFonts w:ascii="Arial" w:hAnsi="Arial"/>
          <w:spacing w:val="5"/>
          <w:sz w:val="20"/>
          <w:szCs w:val="20"/>
        </w:rPr>
        <w:t xml:space="preserve"> </w:t>
      </w:r>
      <w:r w:rsidR="0021659A">
        <w:rPr>
          <w:rFonts w:ascii="Arial" w:hAnsi="Arial"/>
          <w:spacing w:val="5"/>
          <w:sz w:val="20"/>
          <w:szCs w:val="20"/>
        </w:rPr>
        <w:t xml:space="preserve">for the period from </w:t>
      </w:r>
      <w:r w:rsidR="00804255">
        <w:rPr>
          <w:rFonts w:ascii="Arial" w:hAnsi="Arial"/>
          <w:spacing w:val="5"/>
          <w:sz w:val="20"/>
          <w:szCs w:val="20"/>
        </w:rPr>
        <w:t>1</w:t>
      </w:r>
      <w:r w:rsidR="00CD3FA1" w:rsidRPr="00CD3FA1">
        <w:rPr>
          <w:rFonts w:ascii="Arial" w:hAnsi="Arial"/>
          <w:spacing w:val="5"/>
          <w:sz w:val="20"/>
          <w:szCs w:val="20"/>
        </w:rPr>
        <w:t xml:space="preserve"> </w:t>
      </w:r>
      <w:r w:rsidR="00804255">
        <w:rPr>
          <w:rFonts w:ascii="Arial" w:hAnsi="Arial"/>
          <w:spacing w:val="5"/>
          <w:sz w:val="20"/>
          <w:szCs w:val="20"/>
        </w:rPr>
        <w:t>January</w:t>
      </w:r>
      <w:r w:rsidR="00CD3FA1" w:rsidRPr="00CD3FA1">
        <w:rPr>
          <w:rFonts w:ascii="Arial" w:hAnsi="Arial"/>
          <w:spacing w:val="5"/>
          <w:sz w:val="20"/>
          <w:szCs w:val="20"/>
        </w:rPr>
        <w:t xml:space="preserve"> 20</w:t>
      </w:r>
      <w:r w:rsidR="00840B9C">
        <w:rPr>
          <w:rFonts w:ascii="Arial" w:hAnsi="Arial"/>
          <w:spacing w:val="5"/>
          <w:sz w:val="20"/>
          <w:szCs w:val="20"/>
        </w:rPr>
        <w:t>2</w:t>
      </w:r>
      <w:r w:rsidR="002022F4">
        <w:rPr>
          <w:rFonts w:ascii="Arial" w:hAnsi="Arial" w:hint="cs"/>
          <w:spacing w:val="5"/>
          <w:sz w:val="20"/>
          <w:szCs w:val="20"/>
          <w:rtl/>
        </w:rPr>
        <w:t>2</w:t>
      </w:r>
      <w:r w:rsidR="00CD3FA1" w:rsidRPr="00CD3FA1">
        <w:rPr>
          <w:rFonts w:ascii="Arial" w:hAnsi="Arial"/>
          <w:spacing w:val="5"/>
          <w:sz w:val="20"/>
          <w:szCs w:val="20"/>
        </w:rPr>
        <w:t xml:space="preserve"> to 3</w:t>
      </w:r>
      <w:r w:rsidR="00804255">
        <w:rPr>
          <w:rFonts w:ascii="Arial" w:hAnsi="Arial"/>
          <w:spacing w:val="5"/>
          <w:sz w:val="20"/>
          <w:szCs w:val="20"/>
        </w:rPr>
        <w:t>1</w:t>
      </w:r>
      <w:r w:rsidR="00CD3FA1" w:rsidRPr="00CD3FA1">
        <w:rPr>
          <w:rFonts w:ascii="Arial" w:hAnsi="Arial"/>
          <w:spacing w:val="5"/>
          <w:sz w:val="20"/>
          <w:szCs w:val="20"/>
        </w:rPr>
        <w:t xml:space="preserve"> </w:t>
      </w:r>
      <w:r w:rsidR="00804255">
        <w:rPr>
          <w:rFonts w:ascii="Arial" w:hAnsi="Arial"/>
          <w:spacing w:val="5"/>
          <w:sz w:val="20"/>
          <w:szCs w:val="20"/>
        </w:rPr>
        <w:t>December</w:t>
      </w:r>
      <w:r w:rsidR="00CD3FA1" w:rsidRPr="00CD3FA1">
        <w:rPr>
          <w:rFonts w:ascii="Arial" w:hAnsi="Arial"/>
          <w:spacing w:val="5"/>
          <w:sz w:val="20"/>
          <w:szCs w:val="20"/>
        </w:rPr>
        <w:t xml:space="preserve"> 20</w:t>
      </w:r>
      <w:r w:rsidR="00840B9C">
        <w:rPr>
          <w:rFonts w:ascii="Arial" w:hAnsi="Arial"/>
          <w:spacing w:val="5"/>
          <w:sz w:val="20"/>
          <w:szCs w:val="20"/>
        </w:rPr>
        <w:t>2</w:t>
      </w:r>
      <w:r w:rsidR="002022F4">
        <w:rPr>
          <w:rFonts w:ascii="Arial" w:hAnsi="Arial" w:hint="cs"/>
          <w:spacing w:val="5"/>
          <w:sz w:val="20"/>
          <w:szCs w:val="20"/>
          <w:rtl/>
        </w:rPr>
        <w:t>2</w:t>
      </w:r>
      <w:r w:rsidR="00971F38">
        <w:rPr>
          <w:rFonts w:ascii="Arial" w:hAnsi="Arial"/>
          <w:spacing w:val="5"/>
          <w:sz w:val="20"/>
          <w:szCs w:val="20"/>
        </w:rPr>
        <w:t xml:space="preserve"> in accordance with the International Standards on Auditing</w:t>
      </w:r>
      <w:r>
        <w:rPr>
          <w:rFonts w:ascii="Arial" w:hAnsi="Arial"/>
          <w:sz w:val="20"/>
          <w:szCs w:val="20"/>
        </w:rPr>
        <w:t>,</w:t>
      </w:r>
      <w:r>
        <w:rPr>
          <w:rFonts w:ascii="Arial" w:hAnsi="Arial"/>
          <w:spacing w:val="5"/>
          <w:sz w:val="20"/>
          <w:szCs w:val="20"/>
        </w:rPr>
        <w:t xml:space="preserve"> </w:t>
      </w:r>
      <w:r w:rsidR="005C779F" w:rsidRPr="005C779F">
        <w:rPr>
          <w:rFonts w:ascii="Arial" w:hAnsi="Arial"/>
          <w:spacing w:val="-2"/>
          <w:sz w:val="20"/>
          <w:szCs w:val="20"/>
        </w:rPr>
        <w:t xml:space="preserve">we considered </w:t>
      </w:r>
      <w:r w:rsidR="004F3296">
        <w:rPr>
          <w:rFonts w:ascii="Arial" w:hAnsi="Arial"/>
          <w:spacing w:val="-2"/>
          <w:sz w:val="20"/>
          <w:szCs w:val="20"/>
        </w:rPr>
        <w:t>their</w:t>
      </w:r>
      <w:r w:rsidR="005C779F" w:rsidRPr="005C779F">
        <w:rPr>
          <w:rFonts w:ascii="Arial" w:hAnsi="Arial"/>
          <w:spacing w:val="-2"/>
          <w:sz w:val="20"/>
          <w:szCs w:val="20"/>
        </w:rPr>
        <w:t xml:space="preserve"> internal control related to the following cycles: Cash Receipts, Cas</w:t>
      </w:r>
      <w:r w:rsidR="00804255">
        <w:rPr>
          <w:rFonts w:ascii="Arial" w:hAnsi="Arial"/>
          <w:spacing w:val="-2"/>
          <w:sz w:val="20"/>
          <w:szCs w:val="20"/>
        </w:rPr>
        <w:t xml:space="preserve">h Disbursement, and Procurement </w:t>
      </w:r>
      <w:r w:rsidR="005C779F" w:rsidRPr="005C779F">
        <w:rPr>
          <w:rFonts w:ascii="Arial" w:hAnsi="Arial"/>
          <w:spacing w:val="-2"/>
          <w:sz w:val="20"/>
          <w:szCs w:val="20"/>
        </w:rPr>
        <w:t>as a basis for designing our auditing procedures for the purpose of expressing our opinion on the financial statements, but not for the purpose of expressing an opinion on the effectiveness of the Organizations’ internal control. Accordingly, we do not express an opinion on the effectiveness of the organization’s internal control</w:t>
      </w:r>
      <w:r>
        <w:rPr>
          <w:rFonts w:ascii="Arial" w:hAnsi="Arial"/>
          <w:sz w:val="20"/>
          <w:szCs w:val="20"/>
        </w:rPr>
        <w:t>.</w:t>
      </w:r>
    </w:p>
    <w:p w14:paraId="1F3C686D" w14:textId="77777777" w:rsidR="000F26CB" w:rsidRDefault="000F26CB">
      <w:pPr>
        <w:widowControl w:val="0"/>
        <w:autoSpaceDE w:val="0"/>
        <w:autoSpaceDN w:val="0"/>
        <w:adjustRightInd w:val="0"/>
        <w:spacing w:after="0" w:line="240" w:lineRule="exact"/>
        <w:rPr>
          <w:rFonts w:ascii="Arial" w:hAnsi="Arial"/>
          <w:sz w:val="24"/>
          <w:szCs w:val="24"/>
        </w:rPr>
      </w:pPr>
    </w:p>
    <w:p w14:paraId="6B7EE9A6" w14:textId="77777777" w:rsidR="000F26CB" w:rsidRDefault="000F26CB">
      <w:pPr>
        <w:widowControl w:val="0"/>
        <w:autoSpaceDE w:val="0"/>
        <w:autoSpaceDN w:val="0"/>
        <w:adjustRightInd w:val="0"/>
        <w:spacing w:after="0" w:line="240" w:lineRule="auto"/>
        <w:ind w:left="100" w:right="1064"/>
        <w:jc w:val="both"/>
        <w:rPr>
          <w:rFonts w:ascii="Arial" w:hAnsi="Arial"/>
          <w:sz w:val="20"/>
          <w:szCs w:val="20"/>
        </w:rPr>
      </w:pPr>
      <w:r w:rsidRPr="005A7F73">
        <w:rPr>
          <w:rFonts w:ascii="Arial" w:hAnsi="Arial"/>
          <w:spacing w:val="1"/>
          <w:sz w:val="20"/>
          <w:szCs w:val="20"/>
        </w:rPr>
        <w:t>O</w:t>
      </w:r>
      <w:r w:rsidRPr="005A7F73">
        <w:rPr>
          <w:rFonts w:ascii="Arial" w:hAnsi="Arial"/>
          <w:spacing w:val="-1"/>
          <w:sz w:val="20"/>
          <w:szCs w:val="20"/>
        </w:rPr>
        <w:t>v</w:t>
      </w:r>
      <w:r w:rsidRPr="005A7F73">
        <w:rPr>
          <w:rFonts w:ascii="Arial" w:hAnsi="Arial"/>
          <w:sz w:val="20"/>
          <w:szCs w:val="20"/>
        </w:rPr>
        <w:t>era</w:t>
      </w:r>
      <w:r w:rsidRPr="005A7F73">
        <w:rPr>
          <w:rFonts w:ascii="Arial" w:hAnsi="Arial"/>
          <w:spacing w:val="1"/>
          <w:sz w:val="20"/>
          <w:szCs w:val="20"/>
        </w:rPr>
        <w:t>l</w:t>
      </w:r>
      <w:r w:rsidRPr="005A7F73">
        <w:rPr>
          <w:rFonts w:ascii="Arial" w:hAnsi="Arial"/>
          <w:spacing w:val="-1"/>
          <w:sz w:val="20"/>
          <w:szCs w:val="20"/>
        </w:rPr>
        <w:t>l</w:t>
      </w:r>
      <w:r w:rsidRPr="005A7F73">
        <w:rPr>
          <w:rFonts w:ascii="Arial" w:hAnsi="Arial"/>
          <w:sz w:val="20"/>
          <w:szCs w:val="20"/>
        </w:rPr>
        <w:t>,</w:t>
      </w:r>
      <w:r w:rsidRPr="005A7F73">
        <w:rPr>
          <w:rFonts w:ascii="Arial" w:hAnsi="Arial"/>
          <w:spacing w:val="5"/>
          <w:sz w:val="20"/>
          <w:szCs w:val="20"/>
        </w:rPr>
        <w:t xml:space="preserve"> </w:t>
      </w:r>
      <w:r w:rsidRPr="005A7F73">
        <w:rPr>
          <w:rFonts w:ascii="Arial" w:hAnsi="Arial"/>
          <w:sz w:val="20"/>
          <w:szCs w:val="20"/>
        </w:rPr>
        <w:t>we</w:t>
      </w:r>
      <w:r w:rsidRPr="005A7F73">
        <w:rPr>
          <w:rFonts w:ascii="Arial" w:hAnsi="Arial"/>
          <w:spacing w:val="6"/>
          <w:sz w:val="20"/>
          <w:szCs w:val="20"/>
        </w:rPr>
        <w:t xml:space="preserve"> </w:t>
      </w:r>
      <w:r w:rsidRPr="005A7F73">
        <w:rPr>
          <w:rFonts w:ascii="Arial" w:hAnsi="Arial"/>
          <w:sz w:val="20"/>
          <w:szCs w:val="20"/>
        </w:rPr>
        <w:t>b</w:t>
      </w:r>
      <w:r w:rsidRPr="005A7F73">
        <w:rPr>
          <w:rFonts w:ascii="Arial" w:hAnsi="Arial"/>
          <w:spacing w:val="1"/>
          <w:sz w:val="20"/>
          <w:szCs w:val="20"/>
        </w:rPr>
        <w:t>e</w:t>
      </w:r>
      <w:r w:rsidRPr="005A7F73">
        <w:rPr>
          <w:rFonts w:ascii="Arial" w:hAnsi="Arial"/>
          <w:spacing w:val="-1"/>
          <w:sz w:val="20"/>
          <w:szCs w:val="20"/>
        </w:rPr>
        <w:t>l</w:t>
      </w:r>
      <w:r w:rsidRPr="005A7F73">
        <w:rPr>
          <w:rFonts w:ascii="Arial" w:hAnsi="Arial"/>
          <w:spacing w:val="1"/>
          <w:sz w:val="20"/>
          <w:szCs w:val="20"/>
        </w:rPr>
        <w:t>i</w:t>
      </w:r>
      <w:r w:rsidRPr="005A7F73">
        <w:rPr>
          <w:rFonts w:ascii="Arial" w:hAnsi="Arial"/>
          <w:sz w:val="20"/>
          <w:szCs w:val="20"/>
        </w:rPr>
        <w:t>e</w:t>
      </w:r>
      <w:r w:rsidRPr="005A7F73">
        <w:rPr>
          <w:rFonts w:ascii="Arial" w:hAnsi="Arial"/>
          <w:spacing w:val="1"/>
          <w:sz w:val="20"/>
          <w:szCs w:val="20"/>
        </w:rPr>
        <w:t>v</w:t>
      </w:r>
      <w:r w:rsidRPr="005A7F73">
        <w:rPr>
          <w:rFonts w:ascii="Arial" w:hAnsi="Arial"/>
          <w:sz w:val="20"/>
          <w:szCs w:val="20"/>
        </w:rPr>
        <w:t>e</w:t>
      </w:r>
      <w:r w:rsidRPr="005A7F73">
        <w:rPr>
          <w:rFonts w:ascii="Arial" w:hAnsi="Arial"/>
          <w:spacing w:val="3"/>
          <w:sz w:val="20"/>
          <w:szCs w:val="20"/>
        </w:rPr>
        <w:t xml:space="preserve"> </w:t>
      </w:r>
      <w:r w:rsidRPr="005A7F73">
        <w:rPr>
          <w:rFonts w:ascii="Arial" w:hAnsi="Arial"/>
          <w:sz w:val="20"/>
          <w:szCs w:val="20"/>
        </w:rPr>
        <w:t>t</w:t>
      </w:r>
      <w:r w:rsidRPr="005A7F73">
        <w:rPr>
          <w:rFonts w:ascii="Arial" w:hAnsi="Arial"/>
          <w:spacing w:val="2"/>
          <w:sz w:val="20"/>
          <w:szCs w:val="20"/>
        </w:rPr>
        <w:t>h</w:t>
      </w:r>
      <w:r w:rsidRPr="005A7F73">
        <w:rPr>
          <w:rFonts w:ascii="Arial" w:hAnsi="Arial"/>
          <w:sz w:val="20"/>
          <w:szCs w:val="20"/>
        </w:rPr>
        <w:t>at</w:t>
      </w:r>
      <w:r w:rsidRPr="005A7F73">
        <w:rPr>
          <w:rFonts w:ascii="Arial" w:hAnsi="Arial"/>
          <w:spacing w:val="6"/>
          <w:sz w:val="20"/>
          <w:szCs w:val="20"/>
        </w:rPr>
        <w:t xml:space="preserve"> </w:t>
      </w:r>
      <w:r w:rsidRPr="005A7F73">
        <w:rPr>
          <w:rFonts w:ascii="Arial" w:hAnsi="Arial"/>
          <w:sz w:val="20"/>
          <w:szCs w:val="20"/>
        </w:rPr>
        <w:t>t</w:t>
      </w:r>
      <w:r w:rsidRPr="005A7F73">
        <w:rPr>
          <w:rFonts w:ascii="Arial" w:hAnsi="Arial"/>
          <w:spacing w:val="2"/>
          <w:sz w:val="20"/>
          <w:szCs w:val="20"/>
        </w:rPr>
        <w:t>h</w:t>
      </w:r>
      <w:r w:rsidRPr="005A7F73">
        <w:rPr>
          <w:rFonts w:ascii="Arial" w:hAnsi="Arial"/>
          <w:sz w:val="20"/>
          <w:szCs w:val="20"/>
        </w:rPr>
        <w:t>e</w:t>
      </w:r>
      <w:r w:rsidRPr="005A7F73">
        <w:rPr>
          <w:rFonts w:ascii="Arial" w:hAnsi="Arial"/>
          <w:spacing w:val="6"/>
          <w:sz w:val="20"/>
          <w:szCs w:val="20"/>
        </w:rPr>
        <w:t xml:space="preserve"> </w:t>
      </w:r>
      <w:r w:rsidRPr="005A7F73">
        <w:rPr>
          <w:rFonts w:ascii="Arial" w:hAnsi="Arial"/>
          <w:spacing w:val="1"/>
          <w:sz w:val="20"/>
          <w:szCs w:val="20"/>
        </w:rPr>
        <w:t>c</w:t>
      </w:r>
      <w:r w:rsidRPr="005A7F73">
        <w:rPr>
          <w:rFonts w:ascii="Arial" w:hAnsi="Arial"/>
          <w:sz w:val="20"/>
          <w:szCs w:val="20"/>
        </w:rPr>
        <w:t>o</w:t>
      </w:r>
      <w:r w:rsidRPr="005A7F73">
        <w:rPr>
          <w:rFonts w:ascii="Arial" w:hAnsi="Arial"/>
          <w:spacing w:val="-1"/>
          <w:sz w:val="20"/>
          <w:szCs w:val="20"/>
        </w:rPr>
        <w:t>n</w:t>
      </w:r>
      <w:r w:rsidRPr="005A7F73">
        <w:rPr>
          <w:rFonts w:ascii="Arial" w:hAnsi="Arial"/>
          <w:sz w:val="20"/>
          <w:szCs w:val="20"/>
        </w:rPr>
        <w:t>tro</w:t>
      </w:r>
      <w:r w:rsidRPr="005A7F73">
        <w:rPr>
          <w:rFonts w:ascii="Arial" w:hAnsi="Arial"/>
          <w:spacing w:val="-1"/>
          <w:sz w:val="20"/>
          <w:szCs w:val="20"/>
        </w:rPr>
        <w:t>l</w:t>
      </w:r>
      <w:r w:rsidRPr="005A7F73">
        <w:rPr>
          <w:rFonts w:ascii="Arial" w:hAnsi="Arial"/>
          <w:sz w:val="20"/>
          <w:szCs w:val="20"/>
        </w:rPr>
        <w:t>s</w:t>
      </w:r>
      <w:r w:rsidRPr="005A7F73">
        <w:rPr>
          <w:rFonts w:ascii="Arial" w:hAnsi="Arial"/>
          <w:spacing w:val="3"/>
          <w:sz w:val="20"/>
          <w:szCs w:val="20"/>
        </w:rPr>
        <w:t xml:space="preserve"> </w:t>
      </w:r>
      <w:r w:rsidRPr="005A7F73">
        <w:rPr>
          <w:rFonts w:ascii="Arial" w:hAnsi="Arial"/>
          <w:spacing w:val="2"/>
          <w:sz w:val="20"/>
          <w:szCs w:val="20"/>
        </w:rPr>
        <w:t>a</w:t>
      </w:r>
      <w:r w:rsidRPr="005A7F73">
        <w:rPr>
          <w:rFonts w:ascii="Arial" w:hAnsi="Arial"/>
          <w:sz w:val="20"/>
          <w:szCs w:val="20"/>
        </w:rPr>
        <w:t>nd</w:t>
      </w:r>
      <w:r w:rsidRPr="005A7F73">
        <w:rPr>
          <w:rFonts w:ascii="Arial" w:hAnsi="Arial"/>
          <w:spacing w:val="8"/>
          <w:sz w:val="20"/>
          <w:szCs w:val="20"/>
        </w:rPr>
        <w:t xml:space="preserve"> </w:t>
      </w:r>
      <w:r w:rsidRPr="005A7F73">
        <w:rPr>
          <w:rFonts w:ascii="Arial" w:hAnsi="Arial"/>
          <w:sz w:val="20"/>
          <w:szCs w:val="20"/>
        </w:rPr>
        <w:t>pro</w:t>
      </w:r>
      <w:r w:rsidRPr="005A7F73">
        <w:rPr>
          <w:rFonts w:ascii="Arial" w:hAnsi="Arial"/>
          <w:spacing w:val="1"/>
          <w:sz w:val="20"/>
          <w:szCs w:val="20"/>
        </w:rPr>
        <w:t>c</w:t>
      </w:r>
      <w:r w:rsidRPr="005A7F73">
        <w:rPr>
          <w:rFonts w:ascii="Arial" w:hAnsi="Arial"/>
          <w:sz w:val="20"/>
          <w:szCs w:val="20"/>
        </w:rPr>
        <w:t>e</w:t>
      </w:r>
      <w:r w:rsidRPr="005A7F73">
        <w:rPr>
          <w:rFonts w:ascii="Arial" w:hAnsi="Arial"/>
          <w:spacing w:val="-1"/>
          <w:sz w:val="20"/>
          <w:szCs w:val="20"/>
        </w:rPr>
        <w:t>d</w:t>
      </w:r>
      <w:r w:rsidRPr="005A7F73">
        <w:rPr>
          <w:rFonts w:ascii="Arial" w:hAnsi="Arial"/>
          <w:sz w:val="20"/>
          <w:szCs w:val="20"/>
        </w:rPr>
        <w:t>ures</w:t>
      </w:r>
      <w:r w:rsidRPr="005A7F73">
        <w:rPr>
          <w:rFonts w:ascii="Arial" w:hAnsi="Arial"/>
          <w:spacing w:val="3"/>
          <w:sz w:val="20"/>
          <w:szCs w:val="20"/>
        </w:rPr>
        <w:t xml:space="preserve"> </w:t>
      </w:r>
      <w:r w:rsidRPr="005A7F73">
        <w:rPr>
          <w:rFonts w:ascii="Arial" w:hAnsi="Arial"/>
          <w:sz w:val="20"/>
          <w:szCs w:val="20"/>
        </w:rPr>
        <w:t>p</w:t>
      </w:r>
      <w:r w:rsidRPr="005A7F73">
        <w:rPr>
          <w:rFonts w:ascii="Arial" w:hAnsi="Arial"/>
          <w:spacing w:val="-1"/>
          <w:sz w:val="20"/>
          <w:szCs w:val="20"/>
        </w:rPr>
        <w:t>u</w:t>
      </w:r>
      <w:r w:rsidRPr="005A7F73">
        <w:rPr>
          <w:rFonts w:ascii="Arial" w:hAnsi="Arial"/>
          <w:sz w:val="20"/>
          <w:szCs w:val="20"/>
        </w:rPr>
        <w:t>t</w:t>
      </w:r>
      <w:r w:rsidRPr="005A7F73">
        <w:rPr>
          <w:rFonts w:ascii="Arial" w:hAnsi="Arial"/>
          <w:spacing w:val="6"/>
          <w:sz w:val="20"/>
          <w:szCs w:val="20"/>
        </w:rPr>
        <w:t xml:space="preserve"> </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7"/>
          <w:sz w:val="20"/>
          <w:szCs w:val="20"/>
        </w:rPr>
        <w:t xml:space="preserve"> </w:t>
      </w:r>
      <w:r w:rsidRPr="005A7F73">
        <w:rPr>
          <w:rFonts w:ascii="Arial" w:hAnsi="Arial"/>
          <w:spacing w:val="2"/>
          <w:sz w:val="20"/>
          <w:szCs w:val="20"/>
        </w:rPr>
        <w:t>p</w:t>
      </w:r>
      <w:r w:rsidRPr="005A7F73">
        <w:rPr>
          <w:rFonts w:ascii="Arial" w:hAnsi="Arial"/>
          <w:spacing w:val="-1"/>
          <w:sz w:val="20"/>
          <w:szCs w:val="20"/>
        </w:rPr>
        <w:t>l</w:t>
      </w:r>
      <w:r w:rsidRPr="005A7F73">
        <w:rPr>
          <w:rFonts w:ascii="Arial" w:hAnsi="Arial"/>
          <w:sz w:val="20"/>
          <w:szCs w:val="20"/>
        </w:rPr>
        <w:t>a</w:t>
      </w:r>
      <w:r w:rsidRPr="005A7F73">
        <w:rPr>
          <w:rFonts w:ascii="Arial" w:hAnsi="Arial"/>
          <w:spacing w:val="1"/>
          <w:sz w:val="20"/>
          <w:szCs w:val="20"/>
        </w:rPr>
        <w:t>c</w:t>
      </w:r>
      <w:r w:rsidRPr="005A7F73">
        <w:rPr>
          <w:rFonts w:ascii="Arial" w:hAnsi="Arial"/>
          <w:sz w:val="20"/>
          <w:szCs w:val="20"/>
        </w:rPr>
        <w:t>e</w:t>
      </w:r>
      <w:r w:rsidRPr="005A7F73">
        <w:rPr>
          <w:rFonts w:ascii="Arial" w:hAnsi="Arial"/>
          <w:spacing w:val="4"/>
          <w:sz w:val="20"/>
          <w:szCs w:val="20"/>
        </w:rPr>
        <w:t xml:space="preserve"> b</w:t>
      </w:r>
      <w:r w:rsidRPr="005A7F73">
        <w:rPr>
          <w:rFonts w:ascii="Arial" w:hAnsi="Arial"/>
          <w:sz w:val="20"/>
          <w:szCs w:val="20"/>
        </w:rPr>
        <w:t>y</w:t>
      </w:r>
      <w:r w:rsidRPr="005A7F73">
        <w:rPr>
          <w:rFonts w:ascii="Arial" w:hAnsi="Arial"/>
          <w:spacing w:val="11"/>
          <w:sz w:val="20"/>
          <w:szCs w:val="20"/>
        </w:rPr>
        <w:t xml:space="preserve"> </w:t>
      </w:r>
      <w:r w:rsidRPr="005A7F73">
        <w:rPr>
          <w:rFonts w:ascii="Arial" w:hAnsi="Arial"/>
          <w:sz w:val="20"/>
          <w:szCs w:val="20"/>
        </w:rPr>
        <w:t>t</w:t>
      </w:r>
      <w:r w:rsidRPr="005A7F73">
        <w:rPr>
          <w:rFonts w:ascii="Arial" w:hAnsi="Arial"/>
          <w:spacing w:val="2"/>
          <w:sz w:val="20"/>
          <w:szCs w:val="20"/>
        </w:rPr>
        <w:t>h</w:t>
      </w:r>
      <w:r w:rsidRPr="005A7F73">
        <w:rPr>
          <w:rFonts w:ascii="Arial" w:hAnsi="Arial"/>
          <w:sz w:val="20"/>
          <w:szCs w:val="20"/>
        </w:rPr>
        <w:t>e</w:t>
      </w:r>
      <w:r w:rsidRPr="005A7F73">
        <w:rPr>
          <w:rFonts w:ascii="Arial" w:hAnsi="Arial"/>
          <w:spacing w:val="6"/>
          <w:sz w:val="20"/>
          <w:szCs w:val="20"/>
        </w:rPr>
        <w:t xml:space="preserve"> </w:t>
      </w:r>
      <w:r w:rsidRPr="005A7F73">
        <w:rPr>
          <w:rFonts w:ascii="Arial" w:hAnsi="Arial"/>
          <w:spacing w:val="-1"/>
          <w:sz w:val="20"/>
          <w:szCs w:val="20"/>
        </w:rPr>
        <w:t>i</w:t>
      </w:r>
      <w:r w:rsidRPr="005A7F73">
        <w:rPr>
          <w:rFonts w:ascii="Arial" w:hAnsi="Arial"/>
          <w:spacing w:val="4"/>
          <w:sz w:val="20"/>
          <w:szCs w:val="20"/>
        </w:rPr>
        <w:t>m</w:t>
      </w:r>
      <w:r w:rsidRPr="005A7F73">
        <w:rPr>
          <w:rFonts w:ascii="Arial" w:hAnsi="Arial"/>
          <w:sz w:val="20"/>
          <w:szCs w:val="20"/>
        </w:rPr>
        <w:t>p</w:t>
      </w:r>
      <w:r w:rsidRPr="005A7F73">
        <w:rPr>
          <w:rFonts w:ascii="Arial" w:hAnsi="Arial"/>
          <w:spacing w:val="-1"/>
          <w:sz w:val="20"/>
          <w:szCs w:val="20"/>
        </w:rPr>
        <w:t>l</w:t>
      </w:r>
      <w:r w:rsidRPr="005A7F73">
        <w:rPr>
          <w:rFonts w:ascii="Arial" w:hAnsi="Arial"/>
          <w:sz w:val="20"/>
          <w:szCs w:val="20"/>
        </w:rPr>
        <w:t>e</w:t>
      </w:r>
      <w:r w:rsidRPr="005A7F73">
        <w:rPr>
          <w:rFonts w:ascii="Arial" w:hAnsi="Arial"/>
          <w:spacing w:val="2"/>
          <w:sz w:val="20"/>
          <w:szCs w:val="20"/>
        </w:rPr>
        <w:t>m</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ters are</w:t>
      </w:r>
      <w:r w:rsidRPr="005A7F73">
        <w:rPr>
          <w:rFonts w:ascii="Arial" w:hAnsi="Arial"/>
          <w:spacing w:val="6"/>
          <w:sz w:val="20"/>
          <w:szCs w:val="20"/>
        </w:rPr>
        <w:t xml:space="preserve"> </w:t>
      </w:r>
      <w:r w:rsidRPr="005A7F73">
        <w:rPr>
          <w:rFonts w:ascii="Arial" w:hAnsi="Arial"/>
          <w:spacing w:val="2"/>
          <w:sz w:val="20"/>
          <w:szCs w:val="20"/>
        </w:rPr>
        <w:t>a</w:t>
      </w:r>
      <w:r w:rsidRPr="005A7F73">
        <w:rPr>
          <w:rFonts w:ascii="Arial" w:hAnsi="Arial"/>
          <w:sz w:val="20"/>
          <w:szCs w:val="20"/>
        </w:rPr>
        <w:t>d</w:t>
      </w:r>
      <w:r w:rsidRPr="005A7F73">
        <w:rPr>
          <w:rFonts w:ascii="Arial" w:hAnsi="Arial"/>
          <w:spacing w:val="-1"/>
          <w:sz w:val="20"/>
          <w:szCs w:val="20"/>
        </w:rPr>
        <w:t>e</w:t>
      </w:r>
      <w:r w:rsidRPr="005A7F73">
        <w:rPr>
          <w:rFonts w:ascii="Arial" w:hAnsi="Arial"/>
          <w:spacing w:val="2"/>
          <w:sz w:val="20"/>
          <w:szCs w:val="20"/>
        </w:rPr>
        <w:t>q</w:t>
      </w:r>
      <w:r w:rsidRPr="005A7F73">
        <w:rPr>
          <w:rFonts w:ascii="Arial" w:hAnsi="Arial"/>
          <w:sz w:val="20"/>
          <w:szCs w:val="20"/>
        </w:rPr>
        <w:t>u</w:t>
      </w:r>
      <w:r w:rsidRPr="005A7F73">
        <w:rPr>
          <w:rFonts w:ascii="Arial" w:hAnsi="Arial"/>
          <w:spacing w:val="-1"/>
          <w:sz w:val="20"/>
          <w:szCs w:val="20"/>
        </w:rPr>
        <w:t>a</w:t>
      </w:r>
      <w:r w:rsidRPr="005A7F73">
        <w:rPr>
          <w:rFonts w:ascii="Arial" w:hAnsi="Arial"/>
          <w:spacing w:val="2"/>
          <w:sz w:val="20"/>
          <w:szCs w:val="20"/>
        </w:rPr>
        <w:t>t</w:t>
      </w:r>
      <w:r w:rsidRPr="005A7F73">
        <w:rPr>
          <w:rFonts w:ascii="Arial" w:hAnsi="Arial"/>
          <w:sz w:val="20"/>
          <w:szCs w:val="20"/>
        </w:rPr>
        <w:t>e a</w:t>
      </w:r>
      <w:r w:rsidRPr="005A7F73">
        <w:rPr>
          <w:rFonts w:ascii="Arial" w:hAnsi="Arial"/>
          <w:spacing w:val="-1"/>
          <w:sz w:val="20"/>
          <w:szCs w:val="20"/>
        </w:rPr>
        <w:t>n</w:t>
      </w:r>
      <w:r w:rsidRPr="005A7F73">
        <w:rPr>
          <w:rFonts w:ascii="Arial" w:hAnsi="Arial"/>
          <w:sz w:val="20"/>
          <w:szCs w:val="20"/>
        </w:rPr>
        <w:t>d</w:t>
      </w:r>
      <w:r w:rsidRPr="005A7F73">
        <w:rPr>
          <w:rFonts w:ascii="Arial" w:hAnsi="Arial"/>
          <w:spacing w:val="31"/>
          <w:sz w:val="20"/>
          <w:szCs w:val="20"/>
        </w:rPr>
        <w:t xml:space="preserve"> </w:t>
      </w:r>
      <w:r w:rsidRPr="005A7F73">
        <w:rPr>
          <w:rFonts w:ascii="Arial" w:hAnsi="Arial"/>
          <w:sz w:val="20"/>
          <w:szCs w:val="20"/>
        </w:rPr>
        <w:t>pr</w:t>
      </w:r>
      <w:r w:rsidRPr="005A7F73">
        <w:rPr>
          <w:rFonts w:ascii="Arial" w:hAnsi="Arial"/>
          <w:spacing w:val="2"/>
          <w:sz w:val="20"/>
          <w:szCs w:val="20"/>
        </w:rPr>
        <w:t>o</w:t>
      </w:r>
      <w:r w:rsidRPr="005A7F73">
        <w:rPr>
          <w:rFonts w:ascii="Arial" w:hAnsi="Arial"/>
          <w:spacing w:val="-1"/>
          <w:sz w:val="20"/>
          <w:szCs w:val="20"/>
        </w:rPr>
        <w:t>v</w:t>
      </w:r>
      <w:r w:rsidRPr="005A7F73">
        <w:rPr>
          <w:rFonts w:ascii="Arial" w:hAnsi="Arial"/>
          <w:spacing w:val="1"/>
          <w:sz w:val="20"/>
          <w:szCs w:val="20"/>
        </w:rPr>
        <w:t>i</w:t>
      </w:r>
      <w:r w:rsidRPr="005A7F73">
        <w:rPr>
          <w:rFonts w:ascii="Arial" w:hAnsi="Arial"/>
          <w:sz w:val="20"/>
          <w:szCs w:val="20"/>
        </w:rPr>
        <w:t>de</w:t>
      </w:r>
      <w:r w:rsidRPr="005A7F73">
        <w:rPr>
          <w:rFonts w:ascii="Arial" w:hAnsi="Arial"/>
          <w:spacing w:val="28"/>
          <w:sz w:val="20"/>
          <w:szCs w:val="20"/>
        </w:rPr>
        <w:t xml:space="preserve"> </w:t>
      </w:r>
      <w:r w:rsidRPr="005A7F73">
        <w:rPr>
          <w:rFonts w:ascii="Arial" w:hAnsi="Arial"/>
          <w:sz w:val="20"/>
          <w:szCs w:val="20"/>
        </w:rPr>
        <w:t>a</w:t>
      </w:r>
      <w:r w:rsidRPr="005A7F73">
        <w:rPr>
          <w:rFonts w:ascii="Arial" w:hAnsi="Arial"/>
          <w:spacing w:val="33"/>
          <w:sz w:val="20"/>
          <w:szCs w:val="20"/>
        </w:rPr>
        <w:t xml:space="preserve"> </w:t>
      </w:r>
      <w:r w:rsidRPr="005A7F73">
        <w:rPr>
          <w:rFonts w:ascii="Arial" w:hAnsi="Arial"/>
          <w:spacing w:val="1"/>
          <w:sz w:val="20"/>
          <w:szCs w:val="20"/>
        </w:rPr>
        <w:t>s</w:t>
      </w:r>
      <w:r w:rsidRPr="005A7F73">
        <w:rPr>
          <w:rFonts w:ascii="Arial" w:hAnsi="Arial"/>
          <w:sz w:val="20"/>
          <w:szCs w:val="20"/>
        </w:rPr>
        <w:t>u</w:t>
      </w:r>
      <w:r w:rsidRPr="005A7F73">
        <w:rPr>
          <w:rFonts w:ascii="Arial" w:hAnsi="Arial"/>
          <w:spacing w:val="2"/>
          <w:sz w:val="20"/>
          <w:szCs w:val="20"/>
        </w:rPr>
        <w:t>ff</w:t>
      </w:r>
      <w:r w:rsidRPr="005A7F73">
        <w:rPr>
          <w:rFonts w:ascii="Arial" w:hAnsi="Arial"/>
          <w:spacing w:val="-1"/>
          <w:sz w:val="20"/>
          <w:szCs w:val="20"/>
        </w:rPr>
        <w:t>i</w:t>
      </w:r>
      <w:r w:rsidRPr="005A7F73">
        <w:rPr>
          <w:rFonts w:ascii="Arial" w:hAnsi="Arial"/>
          <w:spacing w:val="1"/>
          <w:sz w:val="20"/>
          <w:szCs w:val="20"/>
        </w:rPr>
        <w:t>c</w:t>
      </w:r>
      <w:r w:rsidRPr="005A7F73">
        <w:rPr>
          <w:rFonts w:ascii="Arial" w:hAnsi="Arial"/>
          <w:spacing w:val="-1"/>
          <w:sz w:val="20"/>
          <w:szCs w:val="20"/>
        </w:rPr>
        <w:t>i</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t</w:t>
      </w:r>
      <w:r w:rsidRPr="005A7F73">
        <w:rPr>
          <w:rFonts w:ascii="Arial" w:hAnsi="Arial"/>
          <w:spacing w:val="28"/>
          <w:sz w:val="20"/>
          <w:szCs w:val="20"/>
        </w:rPr>
        <w:t xml:space="preserve"> </w:t>
      </w:r>
      <w:r w:rsidRPr="005A7F73">
        <w:rPr>
          <w:rFonts w:ascii="Arial" w:hAnsi="Arial"/>
          <w:spacing w:val="1"/>
          <w:sz w:val="20"/>
          <w:szCs w:val="20"/>
        </w:rPr>
        <w:t>l</w:t>
      </w:r>
      <w:r w:rsidRPr="005A7F73">
        <w:rPr>
          <w:rFonts w:ascii="Arial" w:hAnsi="Arial"/>
          <w:spacing w:val="2"/>
          <w:sz w:val="20"/>
          <w:szCs w:val="20"/>
        </w:rPr>
        <w:t>e</w:t>
      </w:r>
      <w:r w:rsidRPr="005A7F73">
        <w:rPr>
          <w:rFonts w:ascii="Arial" w:hAnsi="Arial"/>
          <w:spacing w:val="-1"/>
          <w:sz w:val="20"/>
          <w:szCs w:val="20"/>
        </w:rPr>
        <w:t>v</w:t>
      </w:r>
      <w:r w:rsidRPr="005A7F73">
        <w:rPr>
          <w:rFonts w:ascii="Arial" w:hAnsi="Arial"/>
          <w:spacing w:val="2"/>
          <w:sz w:val="20"/>
          <w:szCs w:val="20"/>
        </w:rPr>
        <w:t>e</w:t>
      </w:r>
      <w:r w:rsidRPr="005A7F73">
        <w:rPr>
          <w:rFonts w:ascii="Arial" w:hAnsi="Arial"/>
          <w:sz w:val="20"/>
          <w:szCs w:val="20"/>
        </w:rPr>
        <w:t>l</w:t>
      </w:r>
      <w:r w:rsidRPr="005A7F73">
        <w:rPr>
          <w:rFonts w:ascii="Arial" w:hAnsi="Arial"/>
          <w:spacing w:val="30"/>
          <w:sz w:val="20"/>
          <w:szCs w:val="20"/>
        </w:rPr>
        <w:t xml:space="preserve"> </w:t>
      </w:r>
      <w:r w:rsidRPr="005A7F73">
        <w:rPr>
          <w:rFonts w:ascii="Arial" w:hAnsi="Arial"/>
          <w:sz w:val="20"/>
          <w:szCs w:val="20"/>
        </w:rPr>
        <w:t>of</w:t>
      </w:r>
      <w:r w:rsidRPr="005A7F73">
        <w:rPr>
          <w:rFonts w:ascii="Arial" w:hAnsi="Arial"/>
          <w:spacing w:val="39"/>
          <w:sz w:val="20"/>
          <w:szCs w:val="20"/>
        </w:rPr>
        <w:t xml:space="preserve"> </w:t>
      </w:r>
      <w:r w:rsidRPr="005A7F73">
        <w:rPr>
          <w:rFonts w:ascii="Arial" w:hAnsi="Arial"/>
          <w:spacing w:val="1"/>
          <w:sz w:val="20"/>
          <w:szCs w:val="20"/>
        </w:rPr>
        <w:t>s</w:t>
      </w:r>
      <w:r w:rsidRPr="005A7F73">
        <w:rPr>
          <w:rFonts w:ascii="Arial" w:hAnsi="Arial"/>
          <w:sz w:val="20"/>
          <w:szCs w:val="20"/>
        </w:rPr>
        <w:t>a</w:t>
      </w:r>
      <w:r w:rsidRPr="005A7F73">
        <w:rPr>
          <w:rFonts w:ascii="Arial" w:hAnsi="Arial"/>
          <w:spacing w:val="2"/>
          <w:sz w:val="20"/>
          <w:szCs w:val="20"/>
        </w:rPr>
        <w:t>f</w:t>
      </w:r>
      <w:r w:rsidRPr="005A7F73">
        <w:rPr>
          <w:rFonts w:ascii="Arial" w:hAnsi="Arial"/>
          <w:sz w:val="20"/>
          <w:szCs w:val="20"/>
        </w:rPr>
        <w:t>e</w:t>
      </w:r>
      <w:r w:rsidRPr="005A7F73">
        <w:rPr>
          <w:rFonts w:ascii="Arial" w:hAnsi="Arial"/>
          <w:spacing w:val="-1"/>
          <w:sz w:val="20"/>
          <w:szCs w:val="20"/>
        </w:rPr>
        <w:t>g</w:t>
      </w:r>
      <w:r w:rsidRPr="005A7F73">
        <w:rPr>
          <w:rFonts w:ascii="Arial" w:hAnsi="Arial"/>
          <w:sz w:val="20"/>
          <w:szCs w:val="20"/>
        </w:rPr>
        <w:t>u</w:t>
      </w:r>
      <w:r w:rsidRPr="005A7F73">
        <w:rPr>
          <w:rFonts w:ascii="Arial" w:hAnsi="Arial"/>
          <w:spacing w:val="-1"/>
          <w:sz w:val="20"/>
          <w:szCs w:val="20"/>
        </w:rPr>
        <w:t>a</w:t>
      </w:r>
      <w:r w:rsidRPr="005A7F73">
        <w:rPr>
          <w:rFonts w:ascii="Arial" w:hAnsi="Arial"/>
          <w:spacing w:val="1"/>
          <w:sz w:val="20"/>
          <w:szCs w:val="20"/>
        </w:rPr>
        <w:t>r</w:t>
      </w:r>
      <w:r w:rsidRPr="005A7F73">
        <w:rPr>
          <w:rFonts w:ascii="Arial" w:hAnsi="Arial"/>
          <w:sz w:val="20"/>
          <w:szCs w:val="20"/>
        </w:rPr>
        <w:t>d</w:t>
      </w:r>
      <w:r w:rsidRPr="005A7F73">
        <w:rPr>
          <w:rFonts w:ascii="Arial" w:hAnsi="Arial"/>
          <w:spacing w:val="26"/>
          <w:sz w:val="20"/>
          <w:szCs w:val="20"/>
        </w:rPr>
        <w:t xml:space="preserve"> </w:t>
      </w:r>
      <w:r w:rsidRPr="005A7F73">
        <w:rPr>
          <w:rFonts w:ascii="Arial" w:hAnsi="Arial"/>
          <w:sz w:val="20"/>
          <w:szCs w:val="20"/>
        </w:rPr>
        <w:t>a</w:t>
      </w:r>
      <w:r w:rsidRPr="005A7F73">
        <w:rPr>
          <w:rFonts w:ascii="Arial" w:hAnsi="Arial"/>
          <w:spacing w:val="-1"/>
          <w:sz w:val="20"/>
          <w:szCs w:val="20"/>
        </w:rPr>
        <w:t>g</w:t>
      </w:r>
      <w:r w:rsidRPr="005A7F73">
        <w:rPr>
          <w:rFonts w:ascii="Arial" w:hAnsi="Arial"/>
          <w:spacing w:val="2"/>
          <w:sz w:val="20"/>
          <w:szCs w:val="20"/>
        </w:rPr>
        <w:t>a</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
          <w:sz w:val="20"/>
          <w:szCs w:val="20"/>
        </w:rPr>
        <w:t>s</w:t>
      </w:r>
      <w:r w:rsidRPr="005A7F73">
        <w:rPr>
          <w:rFonts w:ascii="Arial" w:hAnsi="Arial"/>
          <w:sz w:val="20"/>
          <w:szCs w:val="20"/>
        </w:rPr>
        <w:t>t</w:t>
      </w:r>
      <w:r w:rsidRPr="005A7F73">
        <w:rPr>
          <w:rFonts w:ascii="Arial" w:hAnsi="Arial"/>
          <w:spacing w:val="29"/>
          <w:sz w:val="20"/>
          <w:szCs w:val="20"/>
        </w:rPr>
        <w:t xml:space="preserve"> </w:t>
      </w:r>
      <w:r w:rsidRPr="005A7F73">
        <w:rPr>
          <w:rFonts w:ascii="Arial" w:hAnsi="Arial"/>
          <w:spacing w:val="2"/>
          <w:sz w:val="20"/>
          <w:szCs w:val="20"/>
        </w:rPr>
        <w:t>a</w:t>
      </w:r>
      <w:r w:rsidRPr="005A7F73">
        <w:rPr>
          <w:rFonts w:ascii="Arial" w:hAnsi="Arial"/>
          <w:sz w:val="20"/>
          <w:szCs w:val="20"/>
        </w:rPr>
        <w:t>n</w:t>
      </w:r>
      <w:r w:rsidRPr="005A7F73">
        <w:rPr>
          <w:rFonts w:ascii="Arial" w:hAnsi="Arial"/>
          <w:spacing w:val="-1"/>
          <w:sz w:val="20"/>
          <w:szCs w:val="20"/>
        </w:rPr>
        <w:t>o</w:t>
      </w:r>
      <w:r w:rsidRPr="005A7F73">
        <w:rPr>
          <w:rFonts w:ascii="Arial" w:hAnsi="Arial"/>
          <w:spacing w:val="4"/>
          <w:sz w:val="20"/>
          <w:szCs w:val="20"/>
        </w:rPr>
        <w:t>m</w:t>
      </w:r>
      <w:r w:rsidRPr="005A7F73">
        <w:rPr>
          <w:rFonts w:ascii="Arial" w:hAnsi="Arial"/>
          <w:sz w:val="20"/>
          <w:szCs w:val="20"/>
        </w:rPr>
        <w:t>a</w:t>
      </w:r>
      <w:r w:rsidRPr="005A7F73">
        <w:rPr>
          <w:rFonts w:ascii="Arial" w:hAnsi="Arial"/>
          <w:spacing w:val="-1"/>
          <w:sz w:val="20"/>
          <w:szCs w:val="20"/>
        </w:rPr>
        <w:t>li</w:t>
      </w:r>
      <w:r w:rsidRPr="005A7F73">
        <w:rPr>
          <w:rFonts w:ascii="Arial" w:hAnsi="Arial"/>
          <w:sz w:val="20"/>
          <w:szCs w:val="20"/>
        </w:rPr>
        <w:t>es</w:t>
      </w:r>
      <w:r w:rsidRPr="005A7F73">
        <w:rPr>
          <w:rFonts w:ascii="Arial" w:hAnsi="Arial"/>
          <w:spacing w:val="30"/>
          <w:sz w:val="20"/>
          <w:szCs w:val="20"/>
        </w:rPr>
        <w:t xml:space="preserve"> </w:t>
      </w:r>
      <w:r w:rsidRPr="005A7F73">
        <w:rPr>
          <w:rFonts w:ascii="Arial" w:hAnsi="Arial"/>
          <w:sz w:val="20"/>
          <w:szCs w:val="20"/>
        </w:rPr>
        <w:t>a</w:t>
      </w:r>
      <w:r w:rsidRPr="005A7F73">
        <w:rPr>
          <w:rFonts w:ascii="Arial" w:hAnsi="Arial"/>
          <w:spacing w:val="-1"/>
          <w:sz w:val="20"/>
          <w:szCs w:val="20"/>
        </w:rPr>
        <w:t>n</w:t>
      </w:r>
      <w:r w:rsidRPr="005A7F73">
        <w:rPr>
          <w:rFonts w:ascii="Arial" w:hAnsi="Arial"/>
          <w:sz w:val="20"/>
          <w:szCs w:val="20"/>
        </w:rPr>
        <w:t>d</w:t>
      </w:r>
      <w:r w:rsidRPr="005A7F73">
        <w:rPr>
          <w:rFonts w:ascii="Arial" w:hAnsi="Arial"/>
          <w:spacing w:val="34"/>
          <w:sz w:val="20"/>
          <w:szCs w:val="20"/>
        </w:rPr>
        <w:t xml:space="preserve"> </w:t>
      </w:r>
      <w:r w:rsidRPr="005A7F73">
        <w:rPr>
          <w:rFonts w:ascii="Arial" w:hAnsi="Arial"/>
          <w:spacing w:val="-1"/>
          <w:sz w:val="20"/>
          <w:szCs w:val="20"/>
        </w:rPr>
        <w:t>i</w:t>
      </w:r>
      <w:r w:rsidRPr="005A7F73">
        <w:rPr>
          <w:rFonts w:ascii="Arial" w:hAnsi="Arial"/>
          <w:spacing w:val="1"/>
          <w:sz w:val="20"/>
          <w:szCs w:val="20"/>
        </w:rPr>
        <w:t>rr</w:t>
      </w:r>
      <w:r w:rsidRPr="005A7F73">
        <w:rPr>
          <w:rFonts w:ascii="Arial" w:hAnsi="Arial"/>
          <w:sz w:val="20"/>
          <w:szCs w:val="20"/>
        </w:rPr>
        <w:t>e</w:t>
      </w:r>
      <w:r w:rsidRPr="005A7F73">
        <w:rPr>
          <w:rFonts w:ascii="Arial" w:hAnsi="Arial"/>
          <w:spacing w:val="-1"/>
          <w:sz w:val="20"/>
          <w:szCs w:val="20"/>
        </w:rPr>
        <w:t>g</w:t>
      </w:r>
      <w:r w:rsidRPr="005A7F73">
        <w:rPr>
          <w:rFonts w:ascii="Arial" w:hAnsi="Arial"/>
          <w:spacing w:val="2"/>
          <w:sz w:val="20"/>
          <w:szCs w:val="20"/>
        </w:rPr>
        <w:t>u</w:t>
      </w:r>
      <w:r w:rsidRPr="005A7F73">
        <w:rPr>
          <w:rFonts w:ascii="Arial" w:hAnsi="Arial"/>
          <w:spacing w:val="-1"/>
          <w:sz w:val="20"/>
          <w:szCs w:val="20"/>
        </w:rPr>
        <w:t>l</w:t>
      </w:r>
      <w:r w:rsidRPr="005A7F73">
        <w:rPr>
          <w:rFonts w:ascii="Arial" w:hAnsi="Arial"/>
          <w:sz w:val="20"/>
          <w:szCs w:val="20"/>
        </w:rPr>
        <w:t>ari</w:t>
      </w:r>
      <w:r w:rsidRPr="005A7F73">
        <w:rPr>
          <w:rFonts w:ascii="Arial" w:hAnsi="Arial"/>
          <w:spacing w:val="2"/>
          <w:sz w:val="20"/>
          <w:szCs w:val="20"/>
        </w:rPr>
        <w:t>t</w:t>
      </w:r>
      <w:r w:rsidRPr="005A7F73">
        <w:rPr>
          <w:rFonts w:ascii="Arial" w:hAnsi="Arial"/>
          <w:spacing w:val="-1"/>
          <w:sz w:val="20"/>
          <w:szCs w:val="20"/>
        </w:rPr>
        <w:t>i</w:t>
      </w:r>
      <w:r w:rsidRPr="005A7F73">
        <w:rPr>
          <w:rFonts w:ascii="Arial" w:hAnsi="Arial"/>
          <w:sz w:val="20"/>
          <w:szCs w:val="20"/>
        </w:rPr>
        <w:t>es</w:t>
      </w:r>
      <w:r w:rsidRPr="005A7F73">
        <w:rPr>
          <w:rFonts w:ascii="Arial" w:hAnsi="Arial"/>
          <w:spacing w:val="30"/>
          <w:sz w:val="20"/>
          <w:szCs w:val="20"/>
        </w:rPr>
        <w:t xml:space="preserve"> </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34"/>
          <w:sz w:val="20"/>
          <w:szCs w:val="20"/>
        </w:rPr>
        <w:t xml:space="preserve"> </w:t>
      </w:r>
      <w:r w:rsidRPr="005A7F73">
        <w:rPr>
          <w:rFonts w:ascii="Arial" w:hAnsi="Arial"/>
          <w:spacing w:val="-1"/>
          <w:sz w:val="20"/>
          <w:szCs w:val="20"/>
        </w:rPr>
        <w:t>i</w:t>
      </w:r>
      <w:r w:rsidRPr="005A7F73">
        <w:rPr>
          <w:rFonts w:ascii="Arial" w:hAnsi="Arial"/>
          <w:sz w:val="20"/>
          <w:szCs w:val="20"/>
        </w:rPr>
        <w:t>ts</w:t>
      </w:r>
      <w:r w:rsidRPr="005A7F73">
        <w:rPr>
          <w:rFonts w:ascii="Arial" w:hAnsi="Arial"/>
          <w:spacing w:val="35"/>
          <w:sz w:val="20"/>
          <w:szCs w:val="20"/>
        </w:rPr>
        <w:t xml:space="preserve"> </w:t>
      </w:r>
      <w:r w:rsidRPr="005A7F73">
        <w:rPr>
          <w:rFonts w:ascii="Arial" w:hAnsi="Arial"/>
          <w:spacing w:val="2"/>
          <w:sz w:val="20"/>
          <w:szCs w:val="20"/>
        </w:rPr>
        <w:t>f</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
          <w:sz w:val="20"/>
          <w:szCs w:val="20"/>
        </w:rPr>
        <w:t>a</w:t>
      </w:r>
      <w:r w:rsidRPr="005A7F73">
        <w:rPr>
          <w:rFonts w:ascii="Arial" w:hAnsi="Arial"/>
          <w:sz w:val="20"/>
          <w:szCs w:val="20"/>
        </w:rPr>
        <w:t>n</w:t>
      </w:r>
      <w:r w:rsidRPr="005A7F73">
        <w:rPr>
          <w:rFonts w:ascii="Arial" w:hAnsi="Arial"/>
          <w:spacing w:val="1"/>
          <w:sz w:val="20"/>
          <w:szCs w:val="20"/>
        </w:rPr>
        <w:t>ci</w:t>
      </w:r>
      <w:r w:rsidRPr="005A7F73">
        <w:rPr>
          <w:rFonts w:ascii="Arial" w:hAnsi="Arial"/>
          <w:sz w:val="20"/>
          <w:szCs w:val="20"/>
        </w:rPr>
        <w:t>al</w:t>
      </w:r>
      <w:r w:rsidRPr="005A7F73">
        <w:rPr>
          <w:rFonts w:ascii="Arial" w:hAnsi="Arial"/>
          <w:spacing w:val="26"/>
          <w:sz w:val="20"/>
          <w:szCs w:val="20"/>
        </w:rPr>
        <w:t xml:space="preserve"> </w:t>
      </w:r>
      <w:r w:rsidRPr="005A7F73">
        <w:rPr>
          <w:rFonts w:ascii="Arial" w:hAnsi="Arial"/>
          <w:spacing w:val="2"/>
          <w:sz w:val="20"/>
          <w:szCs w:val="20"/>
        </w:rPr>
        <w:t>a</w:t>
      </w:r>
      <w:r w:rsidRPr="005A7F73">
        <w:rPr>
          <w:rFonts w:ascii="Arial" w:hAnsi="Arial"/>
          <w:sz w:val="20"/>
          <w:szCs w:val="20"/>
        </w:rPr>
        <w:t>nd o</w:t>
      </w:r>
      <w:r w:rsidRPr="005A7F73">
        <w:rPr>
          <w:rFonts w:ascii="Arial" w:hAnsi="Arial"/>
          <w:spacing w:val="-1"/>
          <w:sz w:val="20"/>
          <w:szCs w:val="20"/>
        </w:rPr>
        <w:t>p</w:t>
      </w:r>
      <w:r w:rsidRPr="005A7F73">
        <w:rPr>
          <w:rFonts w:ascii="Arial" w:hAnsi="Arial"/>
          <w:sz w:val="20"/>
          <w:szCs w:val="20"/>
        </w:rPr>
        <w:t>era</w:t>
      </w:r>
      <w:r w:rsidRPr="005A7F73">
        <w:rPr>
          <w:rFonts w:ascii="Arial" w:hAnsi="Arial"/>
          <w:spacing w:val="2"/>
          <w:sz w:val="20"/>
          <w:szCs w:val="20"/>
        </w:rPr>
        <w:t>t</w:t>
      </w:r>
      <w:r w:rsidRPr="005A7F73">
        <w:rPr>
          <w:rFonts w:ascii="Arial" w:hAnsi="Arial"/>
          <w:spacing w:val="-1"/>
          <w:sz w:val="20"/>
          <w:szCs w:val="20"/>
        </w:rPr>
        <w:t>i</w:t>
      </w:r>
      <w:r w:rsidRPr="005A7F73">
        <w:rPr>
          <w:rFonts w:ascii="Arial" w:hAnsi="Arial"/>
          <w:spacing w:val="2"/>
          <w:sz w:val="20"/>
          <w:szCs w:val="20"/>
        </w:rPr>
        <w:t>o</w:t>
      </w:r>
      <w:r w:rsidRPr="005A7F73">
        <w:rPr>
          <w:rFonts w:ascii="Arial" w:hAnsi="Arial"/>
          <w:sz w:val="20"/>
          <w:szCs w:val="20"/>
        </w:rPr>
        <w:t>n</w:t>
      </w:r>
      <w:r w:rsidRPr="005A7F73">
        <w:rPr>
          <w:rFonts w:ascii="Arial" w:hAnsi="Arial"/>
          <w:spacing w:val="-1"/>
          <w:sz w:val="20"/>
          <w:szCs w:val="20"/>
        </w:rPr>
        <w:t>a</w:t>
      </w:r>
      <w:r w:rsidRPr="005A7F73">
        <w:rPr>
          <w:rFonts w:ascii="Arial" w:hAnsi="Arial"/>
          <w:sz w:val="20"/>
          <w:szCs w:val="20"/>
        </w:rPr>
        <w:t>l</w:t>
      </w:r>
      <w:r w:rsidRPr="005A7F73">
        <w:rPr>
          <w:rFonts w:ascii="Arial" w:hAnsi="Arial"/>
          <w:spacing w:val="-9"/>
          <w:sz w:val="20"/>
          <w:szCs w:val="20"/>
        </w:rPr>
        <w:t xml:space="preserve"> </w:t>
      </w:r>
      <w:r w:rsidRPr="005A7F73">
        <w:rPr>
          <w:rFonts w:ascii="Arial" w:hAnsi="Arial"/>
          <w:spacing w:val="4"/>
          <w:sz w:val="20"/>
          <w:szCs w:val="20"/>
        </w:rPr>
        <w:t>m</w:t>
      </w:r>
      <w:r w:rsidRPr="005A7F73">
        <w:rPr>
          <w:rFonts w:ascii="Arial" w:hAnsi="Arial"/>
          <w:sz w:val="20"/>
          <w:szCs w:val="20"/>
        </w:rPr>
        <w:t>a</w:t>
      </w:r>
      <w:r w:rsidRPr="005A7F73">
        <w:rPr>
          <w:rFonts w:ascii="Arial" w:hAnsi="Arial"/>
          <w:spacing w:val="-1"/>
          <w:sz w:val="20"/>
          <w:szCs w:val="20"/>
        </w:rPr>
        <w:t>n</w:t>
      </w:r>
      <w:r w:rsidRPr="005A7F73">
        <w:rPr>
          <w:rFonts w:ascii="Arial" w:hAnsi="Arial"/>
          <w:sz w:val="20"/>
          <w:szCs w:val="20"/>
        </w:rPr>
        <w:t>a</w:t>
      </w:r>
      <w:r w:rsidRPr="005A7F73">
        <w:rPr>
          <w:rFonts w:ascii="Arial" w:hAnsi="Arial"/>
          <w:spacing w:val="-1"/>
          <w:sz w:val="20"/>
          <w:szCs w:val="20"/>
        </w:rPr>
        <w:t>g</w:t>
      </w:r>
      <w:r w:rsidRPr="005A7F73">
        <w:rPr>
          <w:rFonts w:ascii="Arial" w:hAnsi="Arial"/>
          <w:sz w:val="20"/>
          <w:szCs w:val="20"/>
        </w:rPr>
        <w:t>e</w:t>
      </w:r>
      <w:r w:rsidRPr="005A7F73">
        <w:rPr>
          <w:rFonts w:ascii="Arial" w:hAnsi="Arial"/>
          <w:spacing w:val="4"/>
          <w:sz w:val="20"/>
          <w:szCs w:val="20"/>
        </w:rPr>
        <w:t>m</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t</w:t>
      </w:r>
      <w:r w:rsidRPr="005A7F73">
        <w:rPr>
          <w:rFonts w:ascii="Arial" w:hAnsi="Arial"/>
          <w:spacing w:val="-12"/>
          <w:sz w:val="20"/>
          <w:szCs w:val="20"/>
        </w:rPr>
        <w:t xml:space="preserve"> </w:t>
      </w:r>
      <w:r w:rsidRPr="005A7F73">
        <w:rPr>
          <w:rFonts w:ascii="Arial" w:hAnsi="Arial"/>
          <w:spacing w:val="-1"/>
          <w:sz w:val="20"/>
          <w:szCs w:val="20"/>
        </w:rPr>
        <w:t>a</w:t>
      </w:r>
      <w:r w:rsidRPr="005A7F73">
        <w:rPr>
          <w:rFonts w:ascii="Arial" w:hAnsi="Arial"/>
          <w:spacing w:val="1"/>
          <w:sz w:val="20"/>
          <w:szCs w:val="20"/>
        </w:rPr>
        <w:t>c</w:t>
      </w:r>
      <w:r w:rsidRPr="005A7F73">
        <w:rPr>
          <w:rFonts w:ascii="Arial" w:hAnsi="Arial"/>
          <w:sz w:val="20"/>
          <w:szCs w:val="20"/>
        </w:rPr>
        <w:t>t</w:t>
      </w:r>
      <w:r w:rsidRPr="005A7F73">
        <w:rPr>
          <w:rFonts w:ascii="Arial" w:hAnsi="Arial"/>
          <w:spacing w:val="-1"/>
          <w:sz w:val="20"/>
          <w:szCs w:val="20"/>
        </w:rPr>
        <w:t>i</w:t>
      </w:r>
      <w:r w:rsidRPr="005A7F73">
        <w:rPr>
          <w:rFonts w:ascii="Arial" w:hAnsi="Arial"/>
          <w:spacing w:val="1"/>
          <w:sz w:val="20"/>
          <w:szCs w:val="20"/>
        </w:rPr>
        <w:t>v</w:t>
      </w:r>
      <w:r w:rsidRPr="005A7F73">
        <w:rPr>
          <w:rFonts w:ascii="Arial" w:hAnsi="Arial"/>
          <w:spacing w:val="-1"/>
          <w:sz w:val="20"/>
          <w:szCs w:val="20"/>
        </w:rPr>
        <w:t>i</w:t>
      </w:r>
      <w:r w:rsidRPr="005A7F73">
        <w:rPr>
          <w:rFonts w:ascii="Arial" w:hAnsi="Arial"/>
          <w:sz w:val="20"/>
          <w:szCs w:val="20"/>
        </w:rPr>
        <w:t>t</w:t>
      </w:r>
      <w:r w:rsidRPr="005A7F73">
        <w:rPr>
          <w:rFonts w:ascii="Arial" w:hAnsi="Arial"/>
          <w:spacing w:val="1"/>
          <w:sz w:val="20"/>
          <w:szCs w:val="20"/>
        </w:rPr>
        <w:t>i</w:t>
      </w:r>
      <w:r w:rsidRPr="005A7F73">
        <w:rPr>
          <w:rFonts w:ascii="Arial" w:hAnsi="Arial"/>
          <w:sz w:val="20"/>
          <w:szCs w:val="20"/>
        </w:rPr>
        <w:t>e</w:t>
      </w:r>
      <w:r w:rsidRPr="005A7F73">
        <w:rPr>
          <w:rFonts w:ascii="Arial" w:hAnsi="Arial"/>
          <w:spacing w:val="3"/>
          <w:sz w:val="20"/>
          <w:szCs w:val="20"/>
        </w:rPr>
        <w:t>s</w:t>
      </w:r>
      <w:r w:rsidRPr="005A7F73">
        <w:rPr>
          <w:rFonts w:ascii="Arial" w:hAnsi="Arial"/>
          <w:sz w:val="20"/>
          <w:szCs w:val="20"/>
        </w:rPr>
        <w:t>.</w:t>
      </w:r>
    </w:p>
    <w:p w14:paraId="7ED66D27" w14:textId="77777777" w:rsidR="000F26CB" w:rsidRDefault="000F26CB">
      <w:pPr>
        <w:widowControl w:val="0"/>
        <w:autoSpaceDE w:val="0"/>
        <w:autoSpaceDN w:val="0"/>
        <w:adjustRightInd w:val="0"/>
        <w:spacing w:before="1" w:after="0" w:line="240" w:lineRule="exact"/>
        <w:rPr>
          <w:rFonts w:ascii="Arial" w:hAnsi="Arial"/>
          <w:sz w:val="24"/>
          <w:szCs w:val="24"/>
        </w:rPr>
      </w:pPr>
    </w:p>
    <w:p w14:paraId="03266815" w14:textId="4CBB3234" w:rsidR="000F26CB" w:rsidRDefault="000F26CB" w:rsidP="00804255">
      <w:pPr>
        <w:widowControl w:val="0"/>
        <w:autoSpaceDE w:val="0"/>
        <w:autoSpaceDN w:val="0"/>
        <w:adjustRightInd w:val="0"/>
        <w:spacing w:after="0" w:line="239" w:lineRule="auto"/>
        <w:ind w:left="100" w:right="1064"/>
        <w:jc w:val="both"/>
        <w:rPr>
          <w:rFonts w:ascii="Arial" w:hAnsi="Arial"/>
          <w:sz w:val="20"/>
          <w:szCs w:val="20"/>
        </w:rPr>
      </w:pPr>
      <w:r>
        <w:rPr>
          <w:rFonts w:ascii="Arial" w:hAnsi="Arial"/>
          <w:sz w:val="20"/>
          <w:szCs w:val="20"/>
        </w:rPr>
        <w:t>Ne</w:t>
      </w:r>
      <w:r>
        <w:rPr>
          <w:rFonts w:ascii="Arial" w:hAnsi="Arial"/>
          <w:spacing w:val="1"/>
          <w:sz w:val="20"/>
          <w:szCs w:val="20"/>
        </w:rPr>
        <w:t>v</w:t>
      </w:r>
      <w:r>
        <w:rPr>
          <w:rFonts w:ascii="Arial" w:hAnsi="Arial"/>
          <w:sz w:val="20"/>
          <w:szCs w:val="20"/>
        </w:rPr>
        <w:t>erth</w:t>
      </w:r>
      <w:r>
        <w:rPr>
          <w:rFonts w:ascii="Arial" w:hAnsi="Arial"/>
          <w:spacing w:val="2"/>
          <w:sz w:val="20"/>
          <w:szCs w:val="20"/>
        </w:rPr>
        <w:t>e</w:t>
      </w:r>
      <w:r>
        <w:rPr>
          <w:rFonts w:ascii="Arial" w:hAnsi="Arial"/>
          <w:spacing w:val="-1"/>
          <w:sz w:val="20"/>
          <w:szCs w:val="20"/>
        </w:rPr>
        <w:t>l</w:t>
      </w:r>
      <w:r>
        <w:rPr>
          <w:rFonts w:ascii="Arial" w:hAnsi="Arial"/>
          <w:sz w:val="20"/>
          <w:szCs w:val="20"/>
        </w:rPr>
        <w:t>e</w:t>
      </w:r>
      <w:r>
        <w:rPr>
          <w:rFonts w:ascii="Arial" w:hAnsi="Arial"/>
          <w:spacing w:val="1"/>
          <w:sz w:val="20"/>
          <w:szCs w:val="20"/>
        </w:rPr>
        <w:t>ss</w:t>
      </w:r>
      <w:r>
        <w:rPr>
          <w:rFonts w:ascii="Arial" w:hAnsi="Arial"/>
          <w:sz w:val="20"/>
          <w:szCs w:val="20"/>
        </w:rPr>
        <w:t xml:space="preserve">, </w:t>
      </w:r>
      <w:r>
        <w:rPr>
          <w:rFonts w:ascii="Arial" w:hAnsi="Arial"/>
          <w:spacing w:val="1"/>
          <w:sz w:val="20"/>
          <w:szCs w:val="20"/>
        </w:rPr>
        <w:t>w</w:t>
      </w:r>
      <w:r>
        <w:rPr>
          <w:rFonts w:ascii="Arial" w:hAnsi="Arial"/>
          <w:sz w:val="20"/>
          <w:szCs w:val="20"/>
        </w:rPr>
        <w:t>e</w:t>
      </w:r>
      <w:r>
        <w:rPr>
          <w:rFonts w:ascii="Arial" w:hAnsi="Arial"/>
          <w:spacing w:val="10"/>
          <w:sz w:val="20"/>
          <w:szCs w:val="20"/>
        </w:rPr>
        <w:t xml:space="preserve"> </w:t>
      </w:r>
      <w:r>
        <w:rPr>
          <w:rFonts w:ascii="Arial" w:hAnsi="Arial"/>
          <w:sz w:val="20"/>
          <w:szCs w:val="20"/>
        </w:rPr>
        <w:t>h</w:t>
      </w:r>
      <w:r>
        <w:rPr>
          <w:rFonts w:ascii="Arial" w:hAnsi="Arial"/>
          <w:spacing w:val="1"/>
          <w:sz w:val="20"/>
          <w:szCs w:val="20"/>
        </w:rPr>
        <w:t>a</w:t>
      </w:r>
      <w:r>
        <w:rPr>
          <w:rFonts w:ascii="Arial" w:hAnsi="Arial"/>
          <w:spacing w:val="-1"/>
          <w:sz w:val="20"/>
          <w:szCs w:val="20"/>
        </w:rPr>
        <w:t>v</w:t>
      </w:r>
      <w:r>
        <w:rPr>
          <w:rFonts w:ascii="Arial" w:hAnsi="Arial"/>
          <w:sz w:val="20"/>
          <w:szCs w:val="20"/>
        </w:rPr>
        <w:t>e</w:t>
      </w:r>
      <w:r>
        <w:rPr>
          <w:rFonts w:ascii="Arial" w:hAnsi="Arial"/>
          <w:spacing w:val="9"/>
          <w:sz w:val="20"/>
          <w:szCs w:val="20"/>
        </w:rPr>
        <w:t xml:space="preserve"> </w:t>
      </w:r>
      <w:r>
        <w:rPr>
          <w:rFonts w:ascii="Arial" w:hAnsi="Arial"/>
          <w:spacing w:val="1"/>
          <w:sz w:val="20"/>
          <w:szCs w:val="20"/>
        </w:rPr>
        <w:t>i</w:t>
      </w:r>
      <w:r>
        <w:rPr>
          <w:rFonts w:ascii="Arial" w:hAnsi="Arial"/>
          <w:spacing w:val="2"/>
          <w:sz w:val="20"/>
          <w:szCs w:val="20"/>
        </w:rPr>
        <w:t>d</w:t>
      </w:r>
      <w:r>
        <w:rPr>
          <w:rFonts w:ascii="Arial" w:hAnsi="Arial"/>
          <w:sz w:val="20"/>
          <w:szCs w:val="20"/>
        </w:rPr>
        <w:t>e</w:t>
      </w:r>
      <w:r>
        <w:rPr>
          <w:rFonts w:ascii="Arial" w:hAnsi="Arial"/>
          <w:spacing w:val="-1"/>
          <w:sz w:val="20"/>
          <w:szCs w:val="20"/>
        </w:rPr>
        <w:t>n</w:t>
      </w:r>
      <w:r>
        <w:rPr>
          <w:rFonts w:ascii="Arial" w:hAnsi="Arial"/>
          <w:sz w:val="20"/>
          <w:szCs w:val="20"/>
        </w:rPr>
        <w:t>t</w:t>
      </w:r>
      <w:r>
        <w:rPr>
          <w:rFonts w:ascii="Arial" w:hAnsi="Arial"/>
          <w:spacing w:val="-1"/>
          <w:sz w:val="20"/>
          <w:szCs w:val="20"/>
        </w:rPr>
        <w:t>i</w:t>
      </w:r>
      <w:r>
        <w:rPr>
          <w:rFonts w:ascii="Arial" w:hAnsi="Arial"/>
          <w:spacing w:val="2"/>
          <w:sz w:val="20"/>
          <w:szCs w:val="20"/>
        </w:rPr>
        <w:t>f</w:t>
      </w:r>
      <w:r>
        <w:rPr>
          <w:rFonts w:ascii="Arial" w:hAnsi="Arial"/>
          <w:spacing w:val="-1"/>
          <w:sz w:val="20"/>
          <w:szCs w:val="20"/>
        </w:rPr>
        <w:t>i</w:t>
      </w:r>
      <w:r>
        <w:rPr>
          <w:rFonts w:ascii="Arial" w:hAnsi="Arial"/>
          <w:spacing w:val="2"/>
          <w:sz w:val="20"/>
          <w:szCs w:val="20"/>
        </w:rPr>
        <w:t>e</w:t>
      </w:r>
      <w:r>
        <w:rPr>
          <w:rFonts w:ascii="Arial" w:hAnsi="Arial"/>
          <w:sz w:val="20"/>
          <w:szCs w:val="20"/>
        </w:rPr>
        <w:t>d</w:t>
      </w:r>
      <w:r>
        <w:rPr>
          <w:rFonts w:ascii="Arial" w:hAnsi="Arial"/>
          <w:spacing w:val="6"/>
          <w:sz w:val="20"/>
          <w:szCs w:val="20"/>
        </w:rPr>
        <w:t xml:space="preserve"> </w:t>
      </w:r>
      <w:r>
        <w:rPr>
          <w:rFonts w:ascii="Arial" w:hAnsi="Arial"/>
          <w:spacing w:val="1"/>
          <w:sz w:val="20"/>
          <w:szCs w:val="20"/>
        </w:rPr>
        <w:t>c</w:t>
      </w:r>
      <w:r>
        <w:rPr>
          <w:rFonts w:ascii="Arial" w:hAnsi="Arial"/>
          <w:sz w:val="20"/>
          <w:szCs w:val="20"/>
        </w:rPr>
        <w:t>erta</w:t>
      </w:r>
      <w:r>
        <w:rPr>
          <w:rFonts w:ascii="Arial" w:hAnsi="Arial"/>
          <w:spacing w:val="1"/>
          <w:sz w:val="20"/>
          <w:szCs w:val="20"/>
        </w:rPr>
        <w:t>i</w:t>
      </w:r>
      <w:r>
        <w:rPr>
          <w:rFonts w:ascii="Arial" w:hAnsi="Arial"/>
          <w:sz w:val="20"/>
          <w:szCs w:val="20"/>
        </w:rPr>
        <w:t>n</w:t>
      </w:r>
      <w:r>
        <w:rPr>
          <w:rFonts w:ascii="Arial" w:hAnsi="Arial"/>
          <w:spacing w:val="7"/>
          <w:sz w:val="20"/>
          <w:szCs w:val="20"/>
        </w:rPr>
        <w:t xml:space="preserve"> </w:t>
      </w:r>
      <w:r>
        <w:rPr>
          <w:rFonts w:ascii="Arial" w:hAnsi="Arial"/>
          <w:spacing w:val="-1"/>
          <w:sz w:val="20"/>
          <w:szCs w:val="20"/>
        </w:rPr>
        <w:t>i</w:t>
      </w:r>
      <w:r>
        <w:rPr>
          <w:rFonts w:ascii="Arial" w:hAnsi="Arial"/>
          <w:spacing w:val="4"/>
          <w:sz w:val="20"/>
          <w:szCs w:val="20"/>
        </w:rPr>
        <w:t>m</w:t>
      </w:r>
      <w:r>
        <w:rPr>
          <w:rFonts w:ascii="Arial" w:hAnsi="Arial"/>
          <w:sz w:val="20"/>
          <w:szCs w:val="20"/>
        </w:rPr>
        <w:t>pro</w:t>
      </w:r>
      <w:r>
        <w:rPr>
          <w:rFonts w:ascii="Arial" w:hAnsi="Arial"/>
          <w:spacing w:val="-1"/>
          <w:sz w:val="20"/>
          <w:szCs w:val="20"/>
        </w:rPr>
        <w:t>v</w:t>
      </w:r>
      <w:r>
        <w:rPr>
          <w:rFonts w:ascii="Arial" w:hAnsi="Arial"/>
          <w:sz w:val="20"/>
          <w:szCs w:val="20"/>
        </w:rPr>
        <w:t>e</w:t>
      </w:r>
      <w:r>
        <w:rPr>
          <w:rFonts w:ascii="Arial" w:hAnsi="Arial"/>
          <w:spacing w:val="4"/>
          <w:sz w:val="20"/>
          <w:szCs w:val="20"/>
        </w:rPr>
        <w:t>m</w:t>
      </w:r>
      <w:r>
        <w:rPr>
          <w:rFonts w:ascii="Arial" w:hAnsi="Arial"/>
          <w:spacing w:val="-3"/>
          <w:sz w:val="20"/>
          <w:szCs w:val="20"/>
        </w:rPr>
        <w:t>e</w:t>
      </w:r>
      <w:r>
        <w:rPr>
          <w:rFonts w:ascii="Arial" w:hAnsi="Arial"/>
          <w:sz w:val="20"/>
          <w:szCs w:val="20"/>
        </w:rPr>
        <w:t xml:space="preserve">nts </w:t>
      </w:r>
      <w:r>
        <w:rPr>
          <w:rFonts w:ascii="Arial" w:hAnsi="Arial"/>
          <w:spacing w:val="-2"/>
          <w:sz w:val="20"/>
          <w:szCs w:val="20"/>
        </w:rPr>
        <w:t>w</w:t>
      </w:r>
      <w:r>
        <w:rPr>
          <w:rFonts w:ascii="Arial" w:hAnsi="Arial"/>
          <w:spacing w:val="2"/>
          <w:sz w:val="20"/>
          <w:szCs w:val="20"/>
        </w:rPr>
        <w:t>h</w:t>
      </w:r>
      <w:r>
        <w:rPr>
          <w:rFonts w:ascii="Arial" w:hAnsi="Arial"/>
          <w:spacing w:val="-1"/>
          <w:sz w:val="20"/>
          <w:szCs w:val="20"/>
        </w:rPr>
        <w:t>i</w:t>
      </w:r>
      <w:r>
        <w:rPr>
          <w:rFonts w:ascii="Arial" w:hAnsi="Arial"/>
          <w:spacing w:val="1"/>
          <w:sz w:val="20"/>
          <w:szCs w:val="20"/>
        </w:rPr>
        <w:t>c</w:t>
      </w:r>
      <w:r>
        <w:rPr>
          <w:rFonts w:ascii="Arial" w:hAnsi="Arial"/>
          <w:sz w:val="20"/>
          <w:szCs w:val="20"/>
        </w:rPr>
        <w:t>h</w:t>
      </w:r>
      <w:r>
        <w:rPr>
          <w:rFonts w:ascii="Arial" w:hAnsi="Arial"/>
          <w:spacing w:val="11"/>
          <w:sz w:val="20"/>
          <w:szCs w:val="20"/>
        </w:rPr>
        <w:t xml:space="preserve"> </w:t>
      </w:r>
      <w:r>
        <w:rPr>
          <w:rFonts w:ascii="Arial" w:hAnsi="Arial"/>
          <w:spacing w:val="-2"/>
          <w:sz w:val="20"/>
          <w:szCs w:val="20"/>
        </w:rPr>
        <w:t>w</w:t>
      </w:r>
      <w:r>
        <w:rPr>
          <w:rFonts w:ascii="Arial" w:hAnsi="Arial"/>
          <w:sz w:val="20"/>
          <w:szCs w:val="20"/>
        </w:rPr>
        <w:t>e</w:t>
      </w:r>
      <w:r>
        <w:rPr>
          <w:rFonts w:ascii="Arial" w:hAnsi="Arial"/>
          <w:spacing w:val="10"/>
          <w:sz w:val="20"/>
          <w:szCs w:val="20"/>
        </w:rPr>
        <w:t xml:space="preserve"> </w:t>
      </w:r>
      <w:r>
        <w:rPr>
          <w:rFonts w:ascii="Arial" w:hAnsi="Arial"/>
          <w:spacing w:val="2"/>
          <w:sz w:val="20"/>
          <w:szCs w:val="20"/>
        </w:rPr>
        <w:t>f</w:t>
      </w:r>
      <w:r>
        <w:rPr>
          <w:rFonts w:ascii="Arial" w:hAnsi="Arial"/>
          <w:sz w:val="20"/>
          <w:szCs w:val="20"/>
        </w:rPr>
        <w:t>e</w:t>
      </w:r>
      <w:r>
        <w:rPr>
          <w:rFonts w:ascii="Arial" w:hAnsi="Arial"/>
          <w:spacing w:val="-1"/>
          <w:sz w:val="20"/>
          <w:szCs w:val="20"/>
        </w:rPr>
        <w:t>e</w:t>
      </w:r>
      <w:r>
        <w:rPr>
          <w:rFonts w:ascii="Arial" w:hAnsi="Arial"/>
          <w:sz w:val="20"/>
          <w:szCs w:val="20"/>
        </w:rPr>
        <w:t>l</w:t>
      </w:r>
      <w:r>
        <w:rPr>
          <w:rFonts w:ascii="Arial" w:hAnsi="Arial"/>
          <w:spacing w:val="9"/>
          <w:sz w:val="20"/>
          <w:szCs w:val="20"/>
        </w:rPr>
        <w:t xml:space="preserve"> </w:t>
      </w:r>
      <w:r>
        <w:rPr>
          <w:rFonts w:ascii="Arial" w:hAnsi="Arial"/>
          <w:spacing w:val="1"/>
          <w:sz w:val="20"/>
          <w:szCs w:val="20"/>
        </w:rPr>
        <w:t>c</w:t>
      </w:r>
      <w:r>
        <w:rPr>
          <w:rFonts w:ascii="Arial" w:hAnsi="Arial"/>
          <w:sz w:val="20"/>
          <w:szCs w:val="20"/>
        </w:rPr>
        <w:t>o</w:t>
      </w:r>
      <w:r>
        <w:rPr>
          <w:rFonts w:ascii="Arial" w:hAnsi="Arial"/>
          <w:spacing w:val="1"/>
          <w:sz w:val="20"/>
          <w:szCs w:val="20"/>
        </w:rPr>
        <w:t>u</w:t>
      </w:r>
      <w:r>
        <w:rPr>
          <w:rFonts w:ascii="Arial" w:hAnsi="Arial"/>
          <w:spacing w:val="-1"/>
          <w:sz w:val="20"/>
          <w:szCs w:val="20"/>
        </w:rPr>
        <w:t>l</w:t>
      </w:r>
      <w:r>
        <w:rPr>
          <w:rFonts w:ascii="Arial" w:hAnsi="Arial"/>
          <w:sz w:val="20"/>
          <w:szCs w:val="20"/>
        </w:rPr>
        <w:t>d</w:t>
      </w:r>
      <w:r>
        <w:rPr>
          <w:rFonts w:ascii="Arial" w:hAnsi="Arial"/>
          <w:spacing w:val="10"/>
          <w:sz w:val="20"/>
          <w:szCs w:val="20"/>
        </w:rPr>
        <w:t xml:space="preserve"> </w:t>
      </w:r>
      <w:r>
        <w:rPr>
          <w:rFonts w:ascii="Arial" w:hAnsi="Arial"/>
          <w:sz w:val="20"/>
          <w:szCs w:val="20"/>
        </w:rPr>
        <w:t>be</w:t>
      </w:r>
      <w:r>
        <w:rPr>
          <w:rFonts w:ascii="Arial" w:hAnsi="Arial"/>
          <w:spacing w:val="9"/>
          <w:sz w:val="20"/>
          <w:szCs w:val="20"/>
        </w:rPr>
        <w:t xml:space="preserve"> </w:t>
      </w:r>
      <w:r>
        <w:rPr>
          <w:rFonts w:ascii="Arial" w:hAnsi="Arial"/>
          <w:spacing w:val="4"/>
          <w:sz w:val="20"/>
          <w:szCs w:val="20"/>
        </w:rPr>
        <w:t>m</w:t>
      </w:r>
      <w:r>
        <w:rPr>
          <w:rFonts w:ascii="Arial" w:hAnsi="Arial"/>
          <w:sz w:val="20"/>
          <w:szCs w:val="20"/>
        </w:rPr>
        <w:t>a</w:t>
      </w:r>
      <w:r>
        <w:rPr>
          <w:rFonts w:ascii="Arial" w:hAnsi="Arial"/>
          <w:spacing w:val="-1"/>
          <w:sz w:val="20"/>
          <w:szCs w:val="20"/>
        </w:rPr>
        <w:t>d</w:t>
      </w:r>
      <w:r>
        <w:rPr>
          <w:rFonts w:ascii="Arial" w:hAnsi="Arial"/>
          <w:sz w:val="20"/>
          <w:szCs w:val="20"/>
        </w:rPr>
        <w:t>e</w:t>
      </w:r>
      <w:r>
        <w:rPr>
          <w:rFonts w:ascii="Arial" w:hAnsi="Arial"/>
          <w:spacing w:val="8"/>
          <w:sz w:val="20"/>
          <w:szCs w:val="20"/>
        </w:rPr>
        <w:t xml:space="preserve"> </w:t>
      </w:r>
      <w:r>
        <w:rPr>
          <w:rFonts w:ascii="Arial" w:hAnsi="Arial"/>
          <w:sz w:val="20"/>
          <w:szCs w:val="20"/>
        </w:rPr>
        <w:t>to</w:t>
      </w:r>
      <w:r>
        <w:rPr>
          <w:rFonts w:ascii="Arial" w:hAnsi="Arial"/>
          <w:spacing w:val="11"/>
          <w:sz w:val="20"/>
          <w:szCs w:val="20"/>
        </w:rPr>
        <w:t xml:space="preserve"> </w:t>
      </w:r>
      <w:r>
        <w:rPr>
          <w:rFonts w:ascii="Arial" w:hAnsi="Arial"/>
          <w:spacing w:val="2"/>
          <w:sz w:val="20"/>
          <w:szCs w:val="20"/>
        </w:rPr>
        <w:t>f</w:t>
      </w:r>
      <w:r>
        <w:rPr>
          <w:rFonts w:ascii="Arial" w:hAnsi="Arial"/>
          <w:sz w:val="20"/>
          <w:szCs w:val="20"/>
        </w:rPr>
        <w:t xml:space="preserve">urther </w:t>
      </w:r>
      <w:r>
        <w:rPr>
          <w:rFonts w:ascii="Arial" w:hAnsi="Arial"/>
          <w:spacing w:val="1"/>
          <w:sz w:val="20"/>
          <w:szCs w:val="20"/>
        </w:rPr>
        <w:t>s</w:t>
      </w:r>
      <w:r>
        <w:rPr>
          <w:rFonts w:ascii="Arial" w:hAnsi="Arial"/>
          <w:sz w:val="20"/>
          <w:szCs w:val="20"/>
        </w:rPr>
        <w:t>tre</w:t>
      </w:r>
      <w:r>
        <w:rPr>
          <w:rFonts w:ascii="Arial" w:hAnsi="Arial"/>
          <w:spacing w:val="-1"/>
          <w:sz w:val="20"/>
          <w:szCs w:val="20"/>
        </w:rPr>
        <w:t>n</w:t>
      </w:r>
      <w:r>
        <w:rPr>
          <w:rFonts w:ascii="Arial" w:hAnsi="Arial"/>
          <w:sz w:val="20"/>
          <w:szCs w:val="20"/>
        </w:rPr>
        <w:t>gt</w:t>
      </w:r>
      <w:r>
        <w:rPr>
          <w:rFonts w:ascii="Arial" w:hAnsi="Arial"/>
          <w:spacing w:val="-1"/>
          <w:sz w:val="20"/>
          <w:szCs w:val="20"/>
        </w:rPr>
        <w:t>h</w:t>
      </w:r>
      <w:r>
        <w:rPr>
          <w:rFonts w:ascii="Arial" w:hAnsi="Arial"/>
          <w:spacing w:val="2"/>
          <w:sz w:val="20"/>
          <w:szCs w:val="20"/>
        </w:rPr>
        <w:t>e</w:t>
      </w:r>
      <w:r>
        <w:rPr>
          <w:rFonts w:ascii="Arial" w:hAnsi="Arial"/>
          <w:sz w:val="20"/>
          <w:szCs w:val="20"/>
        </w:rPr>
        <w:t>n</w:t>
      </w:r>
      <w:r>
        <w:rPr>
          <w:rFonts w:ascii="Arial" w:hAnsi="Arial"/>
          <w:spacing w:val="-9"/>
          <w:sz w:val="20"/>
          <w:szCs w:val="20"/>
        </w:rPr>
        <w:t xml:space="preserve"> </w:t>
      </w:r>
      <w:r>
        <w:rPr>
          <w:rFonts w:ascii="Arial" w:hAnsi="Arial"/>
          <w:spacing w:val="1"/>
          <w:sz w:val="20"/>
          <w:szCs w:val="20"/>
        </w:rPr>
        <w:t>t</w:t>
      </w:r>
      <w:r>
        <w:rPr>
          <w:rFonts w:ascii="Arial" w:hAnsi="Arial"/>
          <w:sz w:val="20"/>
          <w:szCs w:val="20"/>
        </w:rPr>
        <w:t>he</w:t>
      </w:r>
      <w:r>
        <w:rPr>
          <w:rFonts w:ascii="Arial" w:hAnsi="Arial"/>
          <w:spacing w:val="-4"/>
          <w:sz w:val="20"/>
          <w:szCs w:val="20"/>
        </w:rPr>
        <w:t xml:space="preserve"> </w:t>
      </w:r>
      <w:r>
        <w:rPr>
          <w:rFonts w:ascii="Arial" w:hAnsi="Arial"/>
          <w:spacing w:val="1"/>
          <w:sz w:val="20"/>
          <w:szCs w:val="20"/>
        </w:rPr>
        <w:t>c</w:t>
      </w:r>
      <w:r>
        <w:rPr>
          <w:rFonts w:ascii="Arial" w:hAnsi="Arial"/>
          <w:sz w:val="20"/>
          <w:szCs w:val="20"/>
        </w:rPr>
        <w:t>o</w:t>
      </w:r>
      <w:r>
        <w:rPr>
          <w:rFonts w:ascii="Arial" w:hAnsi="Arial"/>
          <w:spacing w:val="1"/>
          <w:sz w:val="20"/>
          <w:szCs w:val="20"/>
        </w:rPr>
        <w:t>n</w:t>
      </w:r>
      <w:r>
        <w:rPr>
          <w:rFonts w:ascii="Arial" w:hAnsi="Arial"/>
          <w:sz w:val="20"/>
          <w:szCs w:val="20"/>
        </w:rPr>
        <w:t>tro</w:t>
      </w:r>
      <w:r>
        <w:rPr>
          <w:rFonts w:ascii="Arial" w:hAnsi="Arial"/>
          <w:spacing w:val="-1"/>
          <w:sz w:val="20"/>
          <w:szCs w:val="20"/>
        </w:rPr>
        <w:t>l</w:t>
      </w:r>
      <w:r>
        <w:rPr>
          <w:rFonts w:ascii="Arial" w:hAnsi="Arial"/>
          <w:sz w:val="20"/>
          <w:szCs w:val="20"/>
        </w:rPr>
        <w:t>s</w:t>
      </w:r>
      <w:r>
        <w:rPr>
          <w:rFonts w:ascii="Arial" w:hAnsi="Arial"/>
          <w:spacing w:val="-4"/>
          <w:sz w:val="20"/>
          <w:szCs w:val="20"/>
        </w:rPr>
        <w:t xml:space="preserve"> </w:t>
      </w:r>
      <w:r>
        <w:rPr>
          <w:rFonts w:ascii="Arial" w:hAnsi="Arial"/>
          <w:spacing w:val="-1"/>
          <w:sz w:val="20"/>
          <w:szCs w:val="20"/>
        </w:rPr>
        <w:t>i</w:t>
      </w:r>
      <w:r>
        <w:rPr>
          <w:rFonts w:ascii="Arial" w:hAnsi="Arial"/>
          <w:sz w:val="20"/>
          <w:szCs w:val="20"/>
        </w:rPr>
        <w:t>n</w:t>
      </w:r>
      <w:r>
        <w:rPr>
          <w:rFonts w:ascii="Arial" w:hAnsi="Arial"/>
          <w:spacing w:val="-2"/>
          <w:sz w:val="20"/>
          <w:szCs w:val="20"/>
        </w:rPr>
        <w:t xml:space="preserve"> </w:t>
      </w:r>
      <w:r>
        <w:rPr>
          <w:rFonts w:ascii="Arial" w:hAnsi="Arial"/>
          <w:spacing w:val="1"/>
          <w:sz w:val="20"/>
          <w:szCs w:val="20"/>
        </w:rPr>
        <w:t>t</w:t>
      </w:r>
      <w:r>
        <w:rPr>
          <w:rFonts w:ascii="Arial" w:hAnsi="Arial"/>
          <w:spacing w:val="3"/>
          <w:sz w:val="20"/>
          <w:szCs w:val="20"/>
        </w:rPr>
        <w:t>h</w:t>
      </w:r>
      <w:r>
        <w:rPr>
          <w:rFonts w:ascii="Arial" w:hAnsi="Arial"/>
          <w:sz w:val="20"/>
          <w:szCs w:val="20"/>
        </w:rPr>
        <w:t>e</w:t>
      </w:r>
      <w:r>
        <w:rPr>
          <w:rFonts w:ascii="Arial" w:hAnsi="Arial"/>
          <w:spacing w:val="1"/>
          <w:sz w:val="20"/>
          <w:szCs w:val="20"/>
        </w:rPr>
        <w:t>s</w:t>
      </w:r>
      <w:r>
        <w:rPr>
          <w:rFonts w:ascii="Arial" w:hAnsi="Arial"/>
          <w:sz w:val="20"/>
          <w:szCs w:val="20"/>
        </w:rPr>
        <w:t>e</w:t>
      </w:r>
      <w:r>
        <w:rPr>
          <w:rFonts w:ascii="Arial" w:hAnsi="Arial"/>
          <w:spacing w:val="-5"/>
          <w:sz w:val="20"/>
          <w:szCs w:val="20"/>
        </w:rPr>
        <w:t xml:space="preserve"> </w:t>
      </w:r>
      <w:r>
        <w:rPr>
          <w:rFonts w:ascii="Arial" w:hAnsi="Arial"/>
          <w:sz w:val="20"/>
          <w:szCs w:val="20"/>
        </w:rPr>
        <w:t>ar</w:t>
      </w:r>
      <w:r>
        <w:rPr>
          <w:rFonts w:ascii="Arial" w:hAnsi="Arial"/>
          <w:spacing w:val="2"/>
          <w:sz w:val="20"/>
          <w:szCs w:val="20"/>
        </w:rPr>
        <w:t>e</w:t>
      </w:r>
      <w:r>
        <w:rPr>
          <w:rFonts w:ascii="Arial" w:hAnsi="Arial"/>
          <w:sz w:val="20"/>
          <w:szCs w:val="20"/>
        </w:rPr>
        <w:t>a</w:t>
      </w:r>
      <w:r>
        <w:rPr>
          <w:rFonts w:ascii="Arial" w:hAnsi="Arial"/>
          <w:spacing w:val="1"/>
          <w:sz w:val="20"/>
          <w:szCs w:val="20"/>
        </w:rPr>
        <w:t>s</w:t>
      </w:r>
      <w:r>
        <w:rPr>
          <w:rFonts w:ascii="Arial" w:hAnsi="Arial"/>
          <w:sz w:val="20"/>
          <w:szCs w:val="20"/>
        </w:rPr>
        <w:t>,</w:t>
      </w:r>
      <w:r>
        <w:rPr>
          <w:rFonts w:ascii="Arial" w:hAnsi="Arial"/>
          <w:spacing w:val="-6"/>
          <w:sz w:val="20"/>
          <w:szCs w:val="20"/>
        </w:rPr>
        <w:t xml:space="preserve"> </w:t>
      </w:r>
      <w:r>
        <w:rPr>
          <w:rFonts w:ascii="Arial" w:hAnsi="Arial"/>
          <w:spacing w:val="-1"/>
          <w:sz w:val="20"/>
          <w:szCs w:val="20"/>
        </w:rPr>
        <w:t>a</w:t>
      </w:r>
      <w:r>
        <w:rPr>
          <w:rFonts w:ascii="Arial" w:hAnsi="Arial"/>
          <w:spacing w:val="2"/>
          <w:sz w:val="20"/>
          <w:szCs w:val="20"/>
        </w:rPr>
        <w:t>n</w:t>
      </w:r>
      <w:r>
        <w:rPr>
          <w:rFonts w:ascii="Arial" w:hAnsi="Arial"/>
          <w:sz w:val="20"/>
          <w:szCs w:val="20"/>
        </w:rPr>
        <w:t>d</w:t>
      </w:r>
      <w:r>
        <w:rPr>
          <w:rFonts w:ascii="Arial" w:hAnsi="Arial"/>
          <w:spacing w:val="-3"/>
          <w:sz w:val="20"/>
          <w:szCs w:val="20"/>
        </w:rPr>
        <w:t xml:space="preserve"> </w:t>
      </w:r>
      <w:r>
        <w:rPr>
          <w:rFonts w:ascii="Arial" w:hAnsi="Arial"/>
          <w:spacing w:val="-1"/>
          <w:sz w:val="20"/>
          <w:szCs w:val="20"/>
        </w:rPr>
        <w:t>a</w:t>
      </w:r>
      <w:r>
        <w:rPr>
          <w:rFonts w:ascii="Arial" w:hAnsi="Arial"/>
          <w:spacing w:val="1"/>
          <w:sz w:val="20"/>
          <w:szCs w:val="20"/>
        </w:rPr>
        <w:t>r</w:t>
      </w:r>
      <w:r>
        <w:rPr>
          <w:rFonts w:ascii="Arial" w:hAnsi="Arial"/>
          <w:sz w:val="20"/>
          <w:szCs w:val="20"/>
        </w:rPr>
        <w:t>e</w:t>
      </w:r>
      <w:r>
        <w:rPr>
          <w:rFonts w:ascii="Arial" w:hAnsi="Arial"/>
          <w:spacing w:val="-3"/>
          <w:sz w:val="20"/>
          <w:szCs w:val="20"/>
        </w:rPr>
        <w:t xml:space="preserve"> </w:t>
      </w:r>
      <w:r>
        <w:rPr>
          <w:rFonts w:ascii="Arial" w:hAnsi="Arial"/>
          <w:spacing w:val="1"/>
          <w:sz w:val="20"/>
          <w:szCs w:val="20"/>
        </w:rPr>
        <w:t>n</w:t>
      </w:r>
      <w:r>
        <w:rPr>
          <w:rFonts w:ascii="Arial" w:hAnsi="Arial"/>
          <w:spacing w:val="2"/>
          <w:sz w:val="20"/>
          <w:szCs w:val="20"/>
        </w:rPr>
        <w:t>o</w:t>
      </w:r>
      <w:r>
        <w:rPr>
          <w:rFonts w:ascii="Arial" w:hAnsi="Arial"/>
          <w:sz w:val="20"/>
          <w:szCs w:val="20"/>
        </w:rPr>
        <w:t>w</w:t>
      </w:r>
      <w:r>
        <w:rPr>
          <w:rFonts w:ascii="Arial" w:hAnsi="Arial"/>
          <w:spacing w:val="-6"/>
          <w:sz w:val="20"/>
          <w:szCs w:val="20"/>
        </w:rPr>
        <w:t xml:space="preserve"> </w:t>
      </w:r>
      <w:r>
        <w:rPr>
          <w:rFonts w:ascii="Arial" w:hAnsi="Arial"/>
          <w:sz w:val="20"/>
          <w:szCs w:val="20"/>
        </w:rPr>
        <w:t>re</w:t>
      </w:r>
      <w:r>
        <w:rPr>
          <w:rFonts w:ascii="Arial" w:hAnsi="Arial"/>
          <w:spacing w:val="1"/>
          <w:sz w:val="20"/>
          <w:szCs w:val="20"/>
        </w:rPr>
        <w:t>c</w:t>
      </w:r>
      <w:r>
        <w:rPr>
          <w:rFonts w:ascii="Arial" w:hAnsi="Arial"/>
          <w:sz w:val="20"/>
          <w:szCs w:val="20"/>
        </w:rPr>
        <w:t>or</w:t>
      </w:r>
      <w:r>
        <w:rPr>
          <w:rFonts w:ascii="Arial" w:hAnsi="Arial"/>
          <w:spacing w:val="2"/>
          <w:sz w:val="20"/>
          <w:szCs w:val="20"/>
        </w:rPr>
        <w:t>d</w:t>
      </w:r>
      <w:r>
        <w:rPr>
          <w:rFonts w:ascii="Arial" w:hAnsi="Arial"/>
          <w:spacing w:val="-1"/>
          <w:sz w:val="20"/>
          <w:szCs w:val="20"/>
        </w:rPr>
        <w:t>i</w:t>
      </w:r>
      <w:r>
        <w:rPr>
          <w:rFonts w:ascii="Arial" w:hAnsi="Arial"/>
          <w:sz w:val="20"/>
          <w:szCs w:val="20"/>
        </w:rPr>
        <w:t>ng th</w:t>
      </w:r>
      <w:r>
        <w:rPr>
          <w:rFonts w:ascii="Arial" w:hAnsi="Arial"/>
          <w:spacing w:val="-1"/>
          <w:sz w:val="20"/>
          <w:szCs w:val="20"/>
        </w:rPr>
        <w:t>e</w:t>
      </w:r>
      <w:r>
        <w:rPr>
          <w:rFonts w:ascii="Arial" w:hAnsi="Arial"/>
          <w:sz w:val="20"/>
          <w:szCs w:val="20"/>
        </w:rPr>
        <w:t>m as</w:t>
      </w:r>
      <w:r>
        <w:rPr>
          <w:rFonts w:ascii="Arial" w:hAnsi="Arial"/>
          <w:spacing w:val="-2"/>
          <w:sz w:val="20"/>
          <w:szCs w:val="20"/>
        </w:rPr>
        <w:t xml:space="preserve"> </w:t>
      </w:r>
      <w:r>
        <w:rPr>
          <w:rFonts w:ascii="Arial" w:hAnsi="Arial"/>
          <w:sz w:val="20"/>
          <w:szCs w:val="20"/>
        </w:rPr>
        <w:t>an</w:t>
      </w:r>
      <w:r>
        <w:rPr>
          <w:rFonts w:ascii="Arial" w:hAnsi="Arial"/>
          <w:spacing w:val="-3"/>
          <w:sz w:val="20"/>
          <w:szCs w:val="20"/>
        </w:rPr>
        <w:t xml:space="preserve"> </w:t>
      </w:r>
      <w:r>
        <w:rPr>
          <w:rFonts w:ascii="Arial" w:hAnsi="Arial"/>
          <w:sz w:val="20"/>
          <w:szCs w:val="20"/>
        </w:rPr>
        <w:t>a</w:t>
      </w:r>
      <w:r>
        <w:rPr>
          <w:rFonts w:ascii="Arial" w:hAnsi="Arial"/>
          <w:spacing w:val="-1"/>
          <w:sz w:val="20"/>
          <w:szCs w:val="20"/>
        </w:rPr>
        <w:t>t</w:t>
      </w:r>
      <w:r>
        <w:rPr>
          <w:rFonts w:ascii="Arial" w:hAnsi="Arial"/>
          <w:sz w:val="20"/>
          <w:szCs w:val="20"/>
        </w:rPr>
        <w:t>tach</w:t>
      </w:r>
      <w:r>
        <w:rPr>
          <w:rFonts w:ascii="Arial" w:hAnsi="Arial"/>
          <w:spacing w:val="4"/>
          <w:sz w:val="20"/>
          <w:szCs w:val="20"/>
        </w:rPr>
        <w:t>m</w:t>
      </w:r>
      <w:r>
        <w:rPr>
          <w:rFonts w:ascii="Arial" w:hAnsi="Arial"/>
          <w:sz w:val="20"/>
          <w:szCs w:val="20"/>
        </w:rPr>
        <w:t>e</w:t>
      </w:r>
      <w:r>
        <w:rPr>
          <w:rFonts w:ascii="Arial" w:hAnsi="Arial"/>
          <w:spacing w:val="-1"/>
          <w:sz w:val="20"/>
          <w:szCs w:val="20"/>
        </w:rPr>
        <w:t>n</w:t>
      </w:r>
      <w:r>
        <w:rPr>
          <w:rFonts w:ascii="Arial" w:hAnsi="Arial"/>
          <w:sz w:val="20"/>
          <w:szCs w:val="20"/>
        </w:rPr>
        <w:t>t</w:t>
      </w:r>
      <w:r>
        <w:rPr>
          <w:rFonts w:ascii="Arial" w:hAnsi="Arial"/>
          <w:spacing w:val="-10"/>
          <w:sz w:val="20"/>
          <w:szCs w:val="20"/>
        </w:rPr>
        <w:t xml:space="preserve"> </w:t>
      </w:r>
      <w:r>
        <w:rPr>
          <w:rFonts w:ascii="Arial" w:hAnsi="Arial"/>
          <w:sz w:val="20"/>
          <w:szCs w:val="20"/>
        </w:rPr>
        <w:t>to</w:t>
      </w:r>
      <w:r>
        <w:rPr>
          <w:rFonts w:ascii="Arial" w:hAnsi="Arial"/>
          <w:spacing w:val="-1"/>
          <w:sz w:val="20"/>
          <w:szCs w:val="20"/>
        </w:rPr>
        <w:t xml:space="preserve"> </w:t>
      </w:r>
      <w:r>
        <w:rPr>
          <w:rFonts w:ascii="Arial" w:hAnsi="Arial"/>
          <w:spacing w:val="2"/>
          <w:sz w:val="20"/>
          <w:szCs w:val="20"/>
        </w:rPr>
        <w:t>t</w:t>
      </w:r>
      <w:r>
        <w:rPr>
          <w:rFonts w:ascii="Arial" w:hAnsi="Arial"/>
          <w:sz w:val="20"/>
          <w:szCs w:val="20"/>
        </w:rPr>
        <w:t>h</w:t>
      </w:r>
      <w:r>
        <w:rPr>
          <w:rFonts w:ascii="Arial" w:hAnsi="Arial"/>
          <w:spacing w:val="-1"/>
          <w:sz w:val="20"/>
          <w:szCs w:val="20"/>
        </w:rPr>
        <w:t>i</w:t>
      </w:r>
      <w:r>
        <w:rPr>
          <w:rFonts w:ascii="Arial" w:hAnsi="Arial"/>
          <w:sz w:val="20"/>
          <w:szCs w:val="20"/>
        </w:rPr>
        <w:t>s</w:t>
      </w:r>
      <w:r>
        <w:rPr>
          <w:rFonts w:ascii="Arial" w:hAnsi="Arial"/>
          <w:spacing w:val="-2"/>
          <w:sz w:val="20"/>
          <w:szCs w:val="20"/>
        </w:rPr>
        <w:t xml:space="preserve"> </w:t>
      </w:r>
      <w:r>
        <w:rPr>
          <w:rFonts w:ascii="Arial" w:hAnsi="Arial"/>
          <w:spacing w:val="1"/>
          <w:sz w:val="20"/>
          <w:szCs w:val="20"/>
        </w:rPr>
        <w:t>l</w:t>
      </w:r>
      <w:r>
        <w:rPr>
          <w:rFonts w:ascii="Arial" w:hAnsi="Arial"/>
          <w:sz w:val="20"/>
          <w:szCs w:val="20"/>
        </w:rPr>
        <w:t>et</w:t>
      </w:r>
      <w:r>
        <w:rPr>
          <w:rFonts w:ascii="Arial" w:hAnsi="Arial"/>
          <w:spacing w:val="-1"/>
          <w:sz w:val="20"/>
          <w:szCs w:val="20"/>
        </w:rPr>
        <w:t>t</w:t>
      </w:r>
      <w:r>
        <w:rPr>
          <w:rFonts w:ascii="Arial" w:hAnsi="Arial"/>
          <w:sz w:val="20"/>
          <w:szCs w:val="20"/>
        </w:rPr>
        <w:t>er.</w:t>
      </w:r>
    </w:p>
    <w:p w14:paraId="7373AB4B" w14:textId="77777777" w:rsidR="000F26CB" w:rsidRDefault="000F26CB">
      <w:pPr>
        <w:widowControl w:val="0"/>
        <w:autoSpaceDE w:val="0"/>
        <w:autoSpaceDN w:val="0"/>
        <w:adjustRightInd w:val="0"/>
        <w:spacing w:before="1" w:after="0" w:line="240" w:lineRule="exact"/>
        <w:rPr>
          <w:rFonts w:ascii="Arial" w:hAnsi="Arial"/>
          <w:sz w:val="24"/>
          <w:szCs w:val="24"/>
        </w:rPr>
      </w:pPr>
    </w:p>
    <w:p w14:paraId="377F48E5" w14:textId="77777777" w:rsidR="000F26CB" w:rsidRDefault="000F26CB" w:rsidP="00350A74">
      <w:pPr>
        <w:widowControl w:val="0"/>
        <w:autoSpaceDE w:val="0"/>
        <w:autoSpaceDN w:val="0"/>
        <w:adjustRightInd w:val="0"/>
        <w:spacing w:after="0" w:line="225" w:lineRule="exact"/>
        <w:ind w:left="100" w:right="2970"/>
        <w:jc w:val="both"/>
        <w:rPr>
          <w:rFonts w:ascii="Arial" w:hAnsi="Arial"/>
          <w:sz w:val="20"/>
          <w:szCs w:val="20"/>
        </w:rPr>
      </w:pPr>
      <w:r>
        <w:rPr>
          <w:rFonts w:ascii="Arial" w:hAnsi="Arial"/>
          <w:position w:val="-1"/>
          <w:sz w:val="20"/>
          <w:szCs w:val="20"/>
          <w:u w:val="single"/>
        </w:rPr>
        <w:t>Re</w:t>
      </w:r>
      <w:r>
        <w:rPr>
          <w:rFonts w:ascii="Arial" w:hAnsi="Arial"/>
          <w:spacing w:val="1"/>
          <w:position w:val="-1"/>
          <w:sz w:val="20"/>
          <w:szCs w:val="20"/>
          <w:u w:val="single"/>
        </w:rPr>
        <w:t>c</w:t>
      </w:r>
      <w:r>
        <w:rPr>
          <w:rFonts w:ascii="Arial" w:hAnsi="Arial"/>
          <w:position w:val="-1"/>
          <w:sz w:val="20"/>
          <w:szCs w:val="20"/>
          <w:u w:val="single"/>
        </w:rPr>
        <w:t>o</w:t>
      </w:r>
      <w:r>
        <w:rPr>
          <w:rFonts w:ascii="Arial" w:hAnsi="Arial"/>
          <w:spacing w:val="2"/>
          <w:position w:val="-1"/>
          <w:sz w:val="20"/>
          <w:szCs w:val="20"/>
          <w:u w:val="single"/>
        </w:rPr>
        <w:t>m</w:t>
      </w:r>
      <w:r>
        <w:rPr>
          <w:rFonts w:ascii="Arial" w:hAnsi="Arial"/>
          <w:spacing w:val="4"/>
          <w:position w:val="-1"/>
          <w:sz w:val="20"/>
          <w:szCs w:val="20"/>
          <w:u w:val="single"/>
        </w:rPr>
        <w:t>m</w:t>
      </w:r>
      <w:r>
        <w:rPr>
          <w:rFonts w:ascii="Arial" w:hAnsi="Arial"/>
          <w:position w:val="-1"/>
          <w:sz w:val="20"/>
          <w:szCs w:val="20"/>
          <w:u w:val="single"/>
        </w:rPr>
        <w:t>ended</w:t>
      </w:r>
      <w:r>
        <w:rPr>
          <w:rFonts w:ascii="Arial" w:hAnsi="Arial"/>
          <w:spacing w:val="-14"/>
          <w:position w:val="-1"/>
          <w:sz w:val="20"/>
          <w:szCs w:val="20"/>
          <w:u w:val="single"/>
        </w:rPr>
        <w:t xml:space="preserve"> </w:t>
      </w:r>
      <w:r>
        <w:rPr>
          <w:rFonts w:ascii="Arial" w:hAnsi="Arial"/>
          <w:spacing w:val="-1"/>
          <w:position w:val="-1"/>
          <w:sz w:val="20"/>
          <w:szCs w:val="20"/>
          <w:u w:val="single"/>
        </w:rPr>
        <w:t>i</w:t>
      </w:r>
      <w:r>
        <w:rPr>
          <w:rFonts w:ascii="Arial" w:hAnsi="Arial"/>
          <w:spacing w:val="4"/>
          <w:position w:val="-1"/>
          <w:sz w:val="20"/>
          <w:szCs w:val="20"/>
          <w:u w:val="single"/>
        </w:rPr>
        <w:t>m</w:t>
      </w:r>
      <w:r>
        <w:rPr>
          <w:rFonts w:ascii="Arial" w:hAnsi="Arial"/>
          <w:position w:val="-1"/>
          <w:sz w:val="20"/>
          <w:szCs w:val="20"/>
          <w:u w:val="single"/>
        </w:rPr>
        <w:t>pro</w:t>
      </w:r>
      <w:r>
        <w:rPr>
          <w:rFonts w:ascii="Arial" w:hAnsi="Arial"/>
          <w:spacing w:val="-1"/>
          <w:position w:val="-1"/>
          <w:sz w:val="20"/>
          <w:szCs w:val="20"/>
          <w:u w:val="single"/>
        </w:rPr>
        <w:t>v</w:t>
      </w:r>
      <w:r>
        <w:rPr>
          <w:rFonts w:ascii="Arial" w:hAnsi="Arial"/>
          <w:position w:val="-1"/>
          <w:sz w:val="20"/>
          <w:szCs w:val="20"/>
          <w:u w:val="single"/>
        </w:rPr>
        <w:t>e</w:t>
      </w:r>
      <w:r>
        <w:rPr>
          <w:rFonts w:ascii="Arial" w:hAnsi="Arial"/>
          <w:spacing w:val="4"/>
          <w:position w:val="-1"/>
          <w:sz w:val="20"/>
          <w:szCs w:val="20"/>
          <w:u w:val="single"/>
        </w:rPr>
        <w:t>m</w:t>
      </w:r>
      <w:r>
        <w:rPr>
          <w:rFonts w:ascii="Arial" w:hAnsi="Arial"/>
          <w:spacing w:val="-3"/>
          <w:position w:val="-1"/>
          <w:sz w:val="20"/>
          <w:szCs w:val="20"/>
          <w:u w:val="single"/>
        </w:rPr>
        <w:t>e</w:t>
      </w:r>
      <w:r>
        <w:rPr>
          <w:rFonts w:ascii="Arial" w:hAnsi="Arial"/>
          <w:position w:val="-1"/>
          <w:sz w:val="20"/>
          <w:szCs w:val="20"/>
          <w:u w:val="single"/>
        </w:rPr>
        <w:t>nts</w:t>
      </w:r>
      <w:r>
        <w:rPr>
          <w:rFonts w:ascii="Arial" w:hAnsi="Arial"/>
          <w:spacing w:val="-13"/>
          <w:position w:val="-1"/>
          <w:sz w:val="20"/>
          <w:szCs w:val="20"/>
          <w:u w:val="single"/>
        </w:rPr>
        <w:t xml:space="preserve"> </w:t>
      </w:r>
      <w:r>
        <w:rPr>
          <w:rFonts w:ascii="Arial" w:hAnsi="Arial"/>
          <w:position w:val="-1"/>
          <w:sz w:val="20"/>
          <w:szCs w:val="20"/>
          <w:u w:val="single"/>
        </w:rPr>
        <w:t>to</w:t>
      </w:r>
      <w:r>
        <w:rPr>
          <w:rFonts w:ascii="Arial" w:hAnsi="Arial"/>
          <w:spacing w:val="-3"/>
          <w:position w:val="-1"/>
          <w:sz w:val="20"/>
          <w:szCs w:val="20"/>
          <w:u w:val="single"/>
        </w:rPr>
        <w:t xml:space="preserve"> </w:t>
      </w:r>
      <w:r>
        <w:rPr>
          <w:rFonts w:ascii="Arial" w:hAnsi="Arial"/>
          <w:position w:val="-1"/>
          <w:sz w:val="20"/>
          <w:szCs w:val="20"/>
          <w:u w:val="single"/>
        </w:rPr>
        <w:t>t</w:t>
      </w:r>
      <w:r>
        <w:rPr>
          <w:rFonts w:ascii="Arial" w:hAnsi="Arial"/>
          <w:spacing w:val="1"/>
          <w:position w:val="-1"/>
          <w:sz w:val="20"/>
          <w:szCs w:val="20"/>
          <w:u w:val="single"/>
        </w:rPr>
        <w:t>h</w:t>
      </w:r>
      <w:r>
        <w:rPr>
          <w:rFonts w:ascii="Arial" w:hAnsi="Arial"/>
          <w:position w:val="-1"/>
          <w:sz w:val="20"/>
          <w:szCs w:val="20"/>
          <w:u w:val="single"/>
        </w:rPr>
        <w:t>e</w:t>
      </w:r>
      <w:r>
        <w:rPr>
          <w:rFonts w:ascii="Arial" w:hAnsi="Arial"/>
          <w:spacing w:val="-1"/>
          <w:position w:val="-1"/>
          <w:sz w:val="20"/>
          <w:szCs w:val="20"/>
          <w:u w:val="single"/>
        </w:rPr>
        <w:t xml:space="preserve"> i</w:t>
      </w:r>
      <w:r>
        <w:rPr>
          <w:rFonts w:ascii="Arial" w:hAnsi="Arial"/>
          <w:position w:val="-1"/>
          <w:sz w:val="20"/>
          <w:szCs w:val="20"/>
          <w:u w:val="single"/>
        </w:rPr>
        <w:t>nt</w:t>
      </w:r>
      <w:r>
        <w:rPr>
          <w:rFonts w:ascii="Arial" w:hAnsi="Arial"/>
          <w:spacing w:val="-1"/>
          <w:position w:val="-1"/>
          <w:sz w:val="20"/>
          <w:szCs w:val="20"/>
          <w:u w:val="single"/>
        </w:rPr>
        <w:t>e</w:t>
      </w:r>
      <w:r>
        <w:rPr>
          <w:rFonts w:ascii="Arial" w:hAnsi="Arial"/>
          <w:spacing w:val="1"/>
          <w:position w:val="-1"/>
          <w:sz w:val="20"/>
          <w:szCs w:val="20"/>
          <w:u w:val="single"/>
        </w:rPr>
        <w:t>r</w:t>
      </w:r>
      <w:r>
        <w:rPr>
          <w:rFonts w:ascii="Arial" w:hAnsi="Arial"/>
          <w:spacing w:val="2"/>
          <w:position w:val="-1"/>
          <w:sz w:val="20"/>
          <w:szCs w:val="20"/>
          <w:u w:val="single"/>
        </w:rPr>
        <w:t>n</w:t>
      </w:r>
      <w:r>
        <w:rPr>
          <w:rFonts w:ascii="Arial" w:hAnsi="Arial"/>
          <w:position w:val="-1"/>
          <w:sz w:val="20"/>
          <w:szCs w:val="20"/>
          <w:u w:val="single"/>
        </w:rPr>
        <w:t>al</w:t>
      </w:r>
      <w:r>
        <w:rPr>
          <w:rFonts w:ascii="Arial" w:hAnsi="Arial"/>
          <w:spacing w:val="-8"/>
          <w:position w:val="-1"/>
          <w:sz w:val="20"/>
          <w:szCs w:val="20"/>
          <w:u w:val="single"/>
        </w:rPr>
        <w:t xml:space="preserve"> </w:t>
      </w:r>
      <w:r>
        <w:rPr>
          <w:rFonts w:ascii="Arial" w:hAnsi="Arial"/>
          <w:spacing w:val="3"/>
          <w:position w:val="-1"/>
          <w:sz w:val="20"/>
          <w:szCs w:val="20"/>
          <w:u w:val="single"/>
        </w:rPr>
        <w:t>c</w:t>
      </w:r>
      <w:r>
        <w:rPr>
          <w:rFonts w:ascii="Arial" w:hAnsi="Arial"/>
          <w:position w:val="-1"/>
          <w:sz w:val="20"/>
          <w:szCs w:val="20"/>
          <w:u w:val="single"/>
        </w:rPr>
        <w:t>o</w:t>
      </w:r>
      <w:r>
        <w:rPr>
          <w:rFonts w:ascii="Arial" w:hAnsi="Arial"/>
          <w:spacing w:val="-1"/>
          <w:position w:val="-1"/>
          <w:sz w:val="20"/>
          <w:szCs w:val="20"/>
          <w:u w:val="single"/>
        </w:rPr>
        <w:t>n</w:t>
      </w:r>
      <w:r>
        <w:rPr>
          <w:rFonts w:ascii="Arial" w:hAnsi="Arial"/>
          <w:position w:val="-1"/>
          <w:sz w:val="20"/>
          <w:szCs w:val="20"/>
          <w:u w:val="single"/>
        </w:rPr>
        <w:t>tr</w:t>
      </w:r>
      <w:r>
        <w:rPr>
          <w:rFonts w:ascii="Arial" w:hAnsi="Arial"/>
          <w:spacing w:val="2"/>
          <w:position w:val="-1"/>
          <w:sz w:val="20"/>
          <w:szCs w:val="20"/>
          <w:u w:val="single"/>
        </w:rPr>
        <w:t>o</w:t>
      </w:r>
      <w:r>
        <w:rPr>
          <w:rFonts w:ascii="Arial" w:hAnsi="Arial"/>
          <w:position w:val="-1"/>
          <w:sz w:val="20"/>
          <w:szCs w:val="20"/>
          <w:u w:val="single"/>
        </w:rPr>
        <w:t>l</w:t>
      </w:r>
      <w:r>
        <w:rPr>
          <w:rFonts w:ascii="Arial" w:hAnsi="Arial"/>
          <w:spacing w:val="-8"/>
          <w:position w:val="-1"/>
          <w:sz w:val="20"/>
          <w:szCs w:val="20"/>
          <w:u w:val="single"/>
        </w:rPr>
        <w:t xml:space="preserve"> </w:t>
      </w:r>
      <w:r w:rsidR="001C313D">
        <w:rPr>
          <w:rFonts w:ascii="Arial" w:hAnsi="Arial"/>
          <w:spacing w:val="-8"/>
          <w:position w:val="-1"/>
          <w:sz w:val="20"/>
          <w:szCs w:val="20"/>
          <w:u w:val="single"/>
        </w:rPr>
        <w:t xml:space="preserve">and compliance </w:t>
      </w:r>
      <w:r>
        <w:rPr>
          <w:rFonts w:ascii="Arial" w:hAnsi="Arial"/>
          <w:position w:val="-1"/>
          <w:sz w:val="20"/>
          <w:szCs w:val="20"/>
          <w:u w:val="single"/>
        </w:rPr>
        <w:t>p</w:t>
      </w:r>
      <w:r>
        <w:rPr>
          <w:rFonts w:ascii="Arial" w:hAnsi="Arial"/>
          <w:spacing w:val="3"/>
          <w:position w:val="-1"/>
          <w:sz w:val="20"/>
          <w:szCs w:val="20"/>
          <w:u w:val="single"/>
        </w:rPr>
        <w:t>r</w:t>
      </w:r>
      <w:r>
        <w:rPr>
          <w:rFonts w:ascii="Arial" w:hAnsi="Arial"/>
          <w:position w:val="-1"/>
          <w:sz w:val="20"/>
          <w:szCs w:val="20"/>
          <w:u w:val="single"/>
        </w:rPr>
        <w:t>o</w:t>
      </w:r>
      <w:r>
        <w:rPr>
          <w:rFonts w:ascii="Arial" w:hAnsi="Arial"/>
          <w:spacing w:val="1"/>
          <w:position w:val="-1"/>
          <w:sz w:val="20"/>
          <w:szCs w:val="20"/>
          <w:u w:val="single"/>
        </w:rPr>
        <w:t>c</w:t>
      </w:r>
      <w:r>
        <w:rPr>
          <w:rFonts w:ascii="Arial" w:hAnsi="Arial"/>
          <w:position w:val="-1"/>
          <w:sz w:val="20"/>
          <w:szCs w:val="20"/>
          <w:u w:val="single"/>
        </w:rPr>
        <w:t>e</w:t>
      </w:r>
      <w:r>
        <w:rPr>
          <w:rFonts w:ascii="Arial" w:hAnsi="Arial"/>
          <w:spacing w:val="-1"/>
          <w:position w:val="-1"/>
          <w:sz w:val="20"/>
          <w:szCs w:val="20"/>
          <w:u w:val="single"/>
        </w:rPr>
        <w:t>d</w:t>
      </w:r>
      <w:r>
        <w:rPr>
          <w:rFonts w:ascii="Arial" w:hAnsi="Arial"/>
          <w:position w:val="-1"/>
          <w:sz w:val="20"/>
          <w:szCs w:val="20"/>
          <w:u w:val="single"/>
        </w:rPr>
        <w:t>ures</w:t>
      </w:r>
    </w:p>
    <w:p w14:paraId="291C5248" w14:textId="77777777" w:rsidR="000F26CB" w:rsidRDefault="000F26CB">
      <w:pPr>
        <w:widowControl w:val="0"/>
        <w:autoSpaceDE w:val="0"/>
        <w:autoSpaceDN w:val="0"/>
        <w:adjustRightInd w:val="0"/>
        <w:spacing w:before="11" w:after="0" w:line="200" w:lineRule="exact"/>
        <w:rPr>
          <w:rFonts w:ascii="Arial" w:hAnsi="Arial"/>
          <w:sz w:val="20"/>
          <w:szCs w:val="20"/>
        </w:rPr>
      </w:pPr>
    </w:p>
    <w:p w14:paraId="3E8D6CDF" w14:textId="5D49A212" w:rsidR="000F26CB" w:rsidRDefault="000F26CB">
      <w:pPr>
        <w:widowControl w:val="0"/>
        <w:autoSpaceDE w:val="0"/>
        <w:autoSpaceDN w:val="0"/>
        <w:adjustRightInd w:val="0"/>
        <w:spacing w:before="34" w:after="0" w:line="240" w:lineRule="auto"/>
        <w:ind w:left="100" w:right="1064"/>
        <w:rPr>
          <w:rFonts w:ascii="Arial" w:hAnsi="Arial"/>
          <w:sz w:val="20"/>
          <w:szCs w:val="20"/>
        </w:rPr>
      </w:pPr>
      <w:r>
        <w:rPr>
          <w:rFonts w:ascii="Arial" w:hAnsi="Arial"/>
          <w:sz w:val="20"/>
          <w:szCs w:val="20"/>
        </w:rPr>
        <w:t>In</w:t>
      </w:r>
      <w:r>
        <w:rPr>
          <w:rFonts w:ascii="Arial" w:hAnsi="Arial"/>
          <w:spacing w:val="7"/>
          <w:sz w:val="20"/>
          <w:szCs w:val="20"/>
        </w:rPr>
        <w:t xml:space="preserve"> </w:t>
      </w:r>
      <w:r>
        <w:rPr>
          <w:rFonts w:ascii="Arial" w:hAnsi="Arial"/>
          <w:sz w:val="20"/>
          <w:szCs w:val="20"/>
        </w:rPr>
        <w:t>the</w:t>
      </w:r>
      <w:r>
        <w:rPr>
          <w:rFonts w:ascii="Arial" w:hAnsi="Arial"/>
          <w:spacing w:val="8"/>
          <w:sz w:val="20"/>
          <w:szCs w:val="20"/>
        </w:rPr>
        <w:t xml:space="preserve"> </w:t>
      </w:r>
      <w:r>
        <w:rPr>
          <w:rFonts w:ascii="Arial" w:hAnsi="Arial"/>
          <w:sz w:val="20"/>
          <w:szCs w:val="20"/>
        </w:rPr>
        <w:t>at</w:t>
      </w:r>
      <w:r>
        <w:rPr>
          <w:rFonts w:ascii="Arial" w:hAnsi="Arial"/>
          <w:spacing w:val="-1"/>
          <w:sz w:val="20"/>
          <w:szCs w:val="20"/>
        </w:rPr>
        <w:t>t</w:t>
      </w:r>
      <w:r>
        <w:rPr>
          <w:rFonts w:ascii="Arial" w:hAnsi="Arial"/>
          <w:sz w:val="20"/>
          <w:szCs w:val="20"/>
        </w:rPr>
        <w:t>a</w:t>
      </w:r>
      <w:r>
        <w:rPr>
          <w:rFonts w:ascii="Arial" w:hAnsi="Arial"/>
          <w:spacing w:val="1"/>
          <w:sz w:val="20"/>
          <w:szCs w:val="20"/>
        </w:rPr>
        <w:t>c</w:t>
      </w:r>
      <w:r>
        <w:rPr>
          <w:rFonts w:ascii="Arial" w:hAnsi="Arial"/>
          <w:spacing w:val="2"/>
          <w:sz w:val="20"/>
          <w:szCs w:val="20"/>
        </w:rPr>
        <w:t>h</w:t>
      </w:r>
      <w:r>
        <w:rPr>
          <w:rFonts w:ascii="Arial" w:hAnsi="Arial"/>
          <w:sz w:val="20"/>
          <w:szCs w:val="20"/>
        </w:rPr>
        <w:t>ed</w:t>
      </w:r>
      <w:r>
        <w:rPr>
          <w:rFonts w:ascii="Arial" w:hAnsi="Arial"/>
          <w:spacing w:val="1"/>
          <w:sz w:val="20"/>
          <w:szCs w:val="20"/>
        </w:rPr>
        <w:t xml:space="preserve"> </w:t>
      </w:r>
      <w:r>
        <w:rPr>
          <w:rFonts w:ascii="Arial" w:hAnsi="Arial"/>
          <w:spacing w:val="2"/>
          <w:sz w:val="20"/>
          <w:szCs w:val="20"/>
        </w:rPr>
        <w:t>a</w:t>
      </w:r>
      <w:r>
        <w:rPr>
          <w:rFonts w:ascii="Arial" w:hAnsi="Arial"/>
          <w:sz w:val="20"/>
          <w:szCs w:val="20"/>
        </w:rPr>
        <w:t>p</w:t>
      </w:r>
      <w:r>
        <w:rPr>
          <w:rFonts w:ascii="Arial" w:hAnsi="Arial"/>
          <w:spacing w:val="-1"/>
          <w:sz w:val="20"/>
          <w:szCs w:val="20"/>
        </w:rPr>
        <w:t>p</w:t>
      </w:r>
      <w:r>
        <w:rPr>
          <w:rFonts w:ascii="Arial" w:hAnsi="Arial"/>
          <w:spacing w:val="2"/>
          <w:sz w:val="20"/>
          <w:szCs w:val="20"/>
        </w:rPr>
        <w:t>e</w:t>
      </w:r>
      <w:r>
        <w:rPr>
          <w:rFonts w:ascii="Arial" w:hAnsi="Arial"/>
          <w:sz w:val="20"/>
          <w:szCs w:val="20"/>
        </w:rPr>
        <w:t>n</w:t>
      </w:r>
      <w:r>
        <w:rPr>
          <w:rFonts w:ascii="Arial" w:hAnsi="Arial"/>
          <w:spacing w:val="1"/>
          <w:sz w:val="20"/>
          <w:szCs w:val="20"/>
        </w:rPr>
        <w:t>d</w:t>
      </w:r>
      <w:r>
        <w:rPr>
          <w:rFonts w:ascii="Arial" w:hAnsi="Arial"/>
          <w:spacing w:val="-1"/>
          <w:sz w:val="20"/>
          <w:szCs w:val="20"/>
        </w:rPr>
        <w:t>i</w:t>
      </w:r>
      <w:r>
        <w:rPr>
          <w:rFonts w:ascii="Arial" w:hAnsi="Arial"/>
          <w:sz w:val="20"/>
          <w:szCs w:val="20"/>
        </w:rPr>
        <w:t>x</w:t>
      </w:r>
      <w:r>
        <w:rPr>
          <w:rFonts w:ascii="Arial" w:hAnsi="Arial"/>
          <w:spacing w:val="4"/>
          <w:sz w:val="20"/>
          <w:szCs w:val="20"/>
        </w:rPr>
        <w:t xml:space="preserve"> </w:t>
      </w:r>
      <w:r>
        <w:rPr>
          <w:rFonts w:ascii="Arial" w:hAnsi="Arial"/>
          <w:sz w:val="20"/>
          <w:szCs w:val="20"/>
        </w:rPr>
        <w:t>we</w:t>
      </w:r>
      <w:r>
        <w:rPr>
          <w:rFonts w:ascii="Arial" w:hAnsi="Arial"/>
          <w:spacing w:val="6"/>
          <w:sz w:val="20"/>
          <w:szCs w:val="20"/>
        </w:rPr>
        <w:t xml:space="preserve"> </w:t>
      </w:r>
      <w:r>
        <w:rPr>
          <w:rFonts w:ascii="Arial" w:hAnsi="Arial"/>
          <w:spacing w:val="-1"/>
          <w:sz w:val="20"/>
          <w:szCs w:val="20"/>
        </w:rPr>
        <w:t>li</w:t>
      </w:r>
      <w:r>
        <w:rPr>
          <w:rFonts w:ascii="Arial" w:hAnsi="Arial"/>
          <w:spacing w:val="1"/>
          <w:sz w:val="20"/>
          <w:szCs w:val="20"/>
        </w:rPr>
        <w:t>s</w:t>
      </w:r>
      <w:r>
        <w:rPr>
          <w:rFonts w:ascii="Arial" w:hAnsi="Arial"/>
          <w:sz w:val="20"/>
          <w:szCs w:val="20"/>
        </w:rPr>
        <w:t>t</w:t>
      </w:r>
      <w:r>
        <w:rPr>
          <w:rFonts w:ascii="Arial" w:hAnsi="Arial"/>
          <w:spacing w:val="7"/>
          <w:sz w:val="20"/>
          <w:szCs w:val="20"/>
        </w:rPr>
        <w:t xml:space="preserve"> </w:t>
      </w:r>
      <w:r>
        <w:rPr>
          <w:rFonts w:ascii="Arial" w:hAnsi="Arial"/>
          <w:spacing w:val="2"/>
          <w:sz w:val="20"/>
          <w:szCs w:val="20"/>
        </w:rPr>
        <w:t>t</w:t>
      </w:r>
      <w:r>
        <w:rPr>
          <w:rFonts w:ascii="Arial" w:hAnsi="Arial"/>
          <w:sz w:val="20"/>
          <w:szCs w:val="20"/>
        </w:rPr>
        <w:t>he</w:t>
      </w:r>
      <w:r>
        <w:rPr>
          <w:rFonts w:ascii="Arial" w:hAnsi="Arial"/>
          <w:spacing w:val="6"/>
          <w:sz w:val="20"/>
          <w:szCs w:val="20"/>
        </w:rPr>
        <w:t xml:space="preserve"> </w:t>
      </w:r>
      <w:r>
        <w:rPr>
          <w:rFonts w:ascii="Arial" w:hAnsi="Arial"/>
          <w:spacing w:val="4"/>
          <w:sz w:val="20"/>
          <w:szCs w:val="20"/>
        </w:rPr>
        <w:t>m</w:t>
      </w:r>
      <w:r>
        <w:rPr>
          <w:rFonts w:ascii="Arial" w:hAnsi="Arial"/>
          <w:sz w:val="20"/>
          <w:szCs w:val="20"/>
        </w:rPr>
        <w:t>at</w:t>
      </w:r>
      <w:r>
        <w:rPr>
          <w:rFonts w:ascii="Arial" w:hAnsi="Arial"/>
          <w:spacing w:val="-1"/>
          <w:sz w:val="20"/>
          <w:szCs w:val="20"/>
        </w:rPr>
        <w:t>t</w:t>
      </w:r>
      <w:r>
        <w:rPr>
          <w:rFonts w:ascii="Arial" w:hAnsi="Arial"/>
          <w:sz w:val="20"/>
          <w:szCs w:val="20"/>
        </w:rPr>
        <w:t>e</w:t>
      </w:r>
      <w:r>
        <w:rPr>
          <w:rFonts w:ascii="Arial" w:hAnsi="Arial"/>
          <w:spacing w:val="1"/>
          <w:sz w:val="20"/>
          <w:szCs w:val="20"/>
        </w:rPr>
        <w:t>r</w:t>
      </w:r>
      <w:r>
        <w:rPr>
          <w:rFonts w:ascii="Arial" w:hAnsi="Arial"/>
          <w:sz w:val="20"/>
          <w:szCs w:val="20"/>
        </w:rPr>
        <w:t>s</w:t>
      </w:r>
      <w:r>
        <w:rPr>
          <w:rFonts w:ascii="Arial" w:hAnsi="Arial"/>
          <w:spacing w:val="3"/>
          <w:sz w:val="20"/>
          <w:szCs w:val="20"/>
        </w:rPr>
        <w:t xml:space="preserve"> </w:t>
      </w:r>
      <w:r>
        <w:rPr>
          <w:rFonts w:ascii="Arial" w:hAnsi="Arial"/>
          <w:spacing w:val="-2"/>
          <w:sz w:val="20"/>
          <w:szCs w:val="20"/>
        </w:rPr>
        <w:t>w</w:t>
      </w:r>
      <w:r>
        <w:rPr>
          <w:rFonts w:ascii="Arial" w:hAnsi="Arial"/>
          <w:spacing w:val="2"/>
          <w:sz w:val="20"/>
          <w:szCs w:val="20"/>
        </w:rPr>
        <w:t>h</w:t>
      </w:r>
      <w:r>
        <w:rPr>
          <w:rFonts w:ascii="Arial" w:hAnsi="Arial"/>
          <w:spacing w:val="-1"/>
          <w:sz w:val="20"/>
          <w:szCs w:val="20"/>
        </w:rPr>
        <w:t>i</w:t>
      </w:r>
      <w:r>
        <w:rPr>
          <w:rFonts w:ascii="Arial" w:hAnsi="Arial"/>
          <w:spacing w:val="1"/>
          <w:sz w:val="20"/>
          <w:szCs w:val="20"/>
        </w:rPr>
        <w:t>c</w:t>
      </w:r>
      <w:r>
        <w:rPr>
          <w:rFonts w:ascii="Arial" w:hAnsi="Arial"/>
          <w:sz w:val="20"/>
          <w:szCs w:val="20"/>
        </w:rPr>
        <w:t>h</w:t>
      </w:r>
      <w:r>
        <w:rPr>
          <w:rFonts w:ascii="Arial" w:hAnsi="Arial"/>
          <w:spacing w:val="7"/>
          <w:sz w:val="20"/>
          <w:szCs w:val="20"/>
        </w:rPr>
        <w:t xml:space="preserve"> </w:t>
      </w:r>
      <w:r>
        <w:rPr>
          <w:rFonts w:ascii="Arial" w:hAnsi="Arial"/>
          <w:spacing w:val="-2"/>
          <w:sz w:val="20"/>
          <w:szCs w:val="20"/>
        </w:rPr>
        <w:t>w</w:t>
      </w:r>
      <w:r>
        <w:rPr>
          <w:rFonts w:ascii="Arial" w:hAnsi="Arial"/>
          <w:sz w:val="20"/>
          <w:szCs w:val="20"/>
        </w:rPr>
        <w:t>e</w:t>
      </w:r>
      <w:r>
        <w:rPr>
          <w:rFonts w:ascii="Arial" w:hAnsi="Arial"/>
          <w:spacing w:val="8"/>
          <w:sz w:val="20"/>
          <w:szCs w:val="20"/>
        </w:rPr>
        <w:t xml:space="preserve"> </w:t>
      </w:r>
      <w:r>
        <w:rPr>
          <w:rFonts w:ascii="Arial" w:hAnsi="Arial"/>
          <w:sz w:val="20"/>
          <w:szCs w:val="20"/>
        </w:rPr>
        <w:t>w</w:t>
      </w:r>
      <w:r>
        <w:rPr>
          <w:rFonts w:ascii="Arial" w:hAnsi="Arial"/>
          <w:spacing w:val="-1"/>
          <w:sz w:val="20"/>
          <w:szCs w:val="20"/>
        </w:rPr>
        <w:t>i</w:t>
      </w:r>
      <w:r>
        <w:rPr>
          <w:rFonts w:ascii="Arial" w:hAnsi="Arial"/>
          <w:spacing w:val="1"/>
          <w:sz w:val="20"/>
          <w:szCs w:val="20"/>
        </w:rPr>
        <w:t>s</w:t>
      </w:r>
      <w:r>
        <w:rPr>
          <w:rFonts w:ascii="Arial" w:hAnsi="Arial"/>
          <w:sz w:val="20"/>
          <w:szCs w:val="20"/>
        </w:rPr>
        <w:t>h</w:t>
      </w:r>
      <w:r>
        <w:rPr>
          <w:rFonts w:ascii="Arial" w:hAnsi="Arial"/>
          <w:spacing w:val="5"/>
          <w:sz w:val="20"/>
          <w:szCs w:val="20"/>
        </w:rPr>
        <w:t xml:space="preserve"> </w:t>
      </w:r>
      <w:r>
        <w:rPr>
          <w:rFonts w:ascii="Arial" w:hAnsi="Arial"/>
          <w:sz w:val="20"/>
          <w:szCs w:val="20"/>
        </w:rPr>
        <w:t>to</w:t>
      </w:r>
      <w:r>
        <w:rPr>
          <w:rFonts w:ascii="Arial" w:hAnsi="Arial"/>
          <w:spacing w:val="9"/>
          <w:sz w:val="20"/>
          <w:szCs w:val="20"/>
        </w:rPr>
        <w:t xml:space="preserve"> </w:t>
      </w:r>
      <w:r>
        <w:rPr>
          <w:rFonts w:ascii="Arial" w:hAnsi="Arial"/>
          <w:sz w:val="20"/>
          <w:szCs w:val="20"/>
        </w:rPr>
        <w:t>h</w:t>
      </w:r>
      <w:r>
        <w:rPr>
          <w:rFonts w:ascii="Arial" w:hAnsi="Arial"/>
          <w:spacing w:val="-1"/>
          <w:sz w:val="20"/>
          <w:szCs w:val="20"/>
        </w:rPr>
        <w:t>i</w:t>
      </w:r>
      <w:r>
        <w:rPr>
          <w:rFonts w:ascii="Arial" w:hAnsi="Arial"/>
          <w:spacing w:val="2"/>
          <w:sz w:val="20"/>
          <w:szCs w:val="20"/>
        </w:rPr>
        <w:t>g</w:t>
      </w:r>
      <w:r>
        <w:rPr>
          <w:rFonts w:ascii="Arial" w:hAnsi="Arial"/>
          <w:sz w:val="20"/>
          <w:szCs w:val="20"/>
        </w:rPr>
        <w:t>h</w:t>
      </w:r>
      <w:r>
        <w:rPr>
          <w:rFonts w:ascii="Arial" w:hAnsi="Arial"/>
          <w:spacing w:val="1"/>
          <w:sz w:val="20"/>
          <w:szCs w:val="20"/>
        </w:rPr>
        <w:t>l</w:t>
      </w:r>
      <w:r>
        <w:rPr>
          <w:rFonts w:ascii="Arial" w:hAnsi="Arial"/>
          <w:spacing w:val="-1"/>
          <w:sz w:val="20"/>
          <w:szCs w:val="20"/>
        </w:rPr>
        <w:t>i</w:t>
      </w:r>
      <w:r>
        <w:rPr>
          <w:rFonts w:ascii="Arial" w:hAnsi="Arial"/>
          <w:sz w:val="20"/>
          <w:szCs w:val="20"/>
        </w:rPr>
        <w:t>g</w:t>
      </w:r>
      <w:r>
        <w:rPr>
          <w:rFonts w:ascii="Arial" w:hAnsi="Arial"/>
          <w:spacing w:val="1"/>
          <w:sz w:val="20"/>
          <w:szCs w:val="20"/>
        </w:rPr>
        <w:t>h</w:t>
      </w:r>
      <w:r>
        <w:rPr>
          <w:rFonts w:ascii="Arial" w:hAnsi="Arial"/>
          <w:sz w:val="20"/>
          <w:szCs w:val="20"/>
        </w:rPr>
        <w:t>t</w:t>
      </w:r>
      <w:r>
        <w:rPr>
          <w:rFonts w:ascii="Arial" w:hAnsi="Arial"/>
          <w:spacing w:val="4"/>
          <w:sz w:val="20"/>
          <w:szCs w:val="20"/>
        </w:rPr>
        <w:t xml:space="preserve"> </w:t>
      </w:r>
      <w:r>
        <w:rPr>
          <w:rFonts w:ascii="Arial" w:hAnsi="Arial"/>
          <w:sz w:val="20"/>
          <w:szCs w:val="20"/>
        </w:rPr>
        <w:t>a</w:t>
      </w:r>
      <w:r>
        <w:rPr>
          <w:rFonts w:ascii="Arial" w:hAnsi="Arial"/>
          <w:spacing w:val="1"/>
          <w:sz w:val="20"/>
          <w:szCs w:val="20"/>
        </w:rPr>
        <w:t>n</w:t>
      </w:r>
      <w:r>
        <w:rPr>
          <w:rFonts w:ascii="Arial" w:hAnsi="Arial"/>
          <w:sz w:val="20"/>
          <w:szCs w:val="20"/>
        </w:rPr>
        <w:t>d</w:t>
      </w:r>
      <w:r>
        <w:rPr>
          <w:rFonts w:ascii="Arial" w:hAnsi="Arial"/>
          <w:spacing w:val="6"/>
          <w:sz w:val="20"/>
          <w:szCs w:val="20"/>
        </w:rPr>
        <w:t xml:space="preserve"> </w:t>
      </w:r>
      <w:r>
        <w:rPr>
          <w:rFonts w:ascii="Arial" w:hAnsi="Arial"/>
          <w:sz w:val="20"/>
          <w:szCs w:val="20"/>
        </w:rPr>
        <w:t>our</w:t>
      </w:r>
      <w:r>
        <w:rPr>
          <w:rFonts w:ascii="Arial" w:hAnsi="Arial"/>
          <w:spacing w:val="8"/>
          <w:sz w:val="20"/>
          <w:szCs w:val="20"/>
        </w:rPr>
        <w:t xml:space="preserve"> </w:t>
      </w:r>
      <w:r>
        <w:rPr>
          <w:rFonts w:ascii="Arial" w:hAnsi="Arial"/>
          <w:spacing w:val="1"/>
          <w:sz w:val="20"/>
          <w:szCs w:val="20"/>
        </w:rPr>
        <w:t>r</w:t>
      </w:r>
      <w:r>
        <w:rPr>
          <w:rFonts w:ascii="Arial" w:hAnsi="Arial"/>
          <w:spacing w:val="2"/>
          <w:sz w:val="20"/>
          <w:szCs w:val="20"/>
        </w:rPr>
        <w:t>e</w:t>
      </w:r>
      <w:r>
        <w:rPr>
          <w:rFonts w:ascii="Arial" w:hAnsi="Arial"/>
          <w:spacing w:val="1"/>
          <w:sz w:val="20"/>
          <w:szCs w:val="20"/>
        </w:rPr>
        <w:t>c</w:t>
      </w:r>
      <w:r>
        <w:rPr>
          <w:rFonts w:ascii="Arial" w:hAnsi="Arial"/>
          <w:spacing w:val="-3"/>
          <w:sz w:val="20"/>
          <w:szCs w:val="20"/>
        </w:rPr>
        <w:t>o</w:t>
      </w:r>
      <w:r>
        <w:rPr>
          <w:rFonts w:ascii="Arial" w:hAnsi="Arial"/>
          <w:spacing w:val="2"/>
          <w:sz w:val="20"/>
          <w:szCs w:val="20"/>
        </w:rPr>
        <w:t>m</w:t>
      </w:r>
      <w:r>
        <w:rPr>
          <w:rFonts w:ascii="Arial" w:hAnsi="Arial"/>
          <w:spacing w:val="4"/>
          <w:sz w:val="20"/>
          <w:szCs w:val="20"/>
        </w:rPr>
        <w:t>m</w:t>
      </w:r>
      <w:r>
        <w:rPr>
          <w:rFonts w:ascii="Arial" w:hAnsi="Arial"/>
          <w:sz w:val="20"/>
          <w:szCs w:val="20"/>
        </w:rPr>
        <w:t>e</w:t>
      </w:r>
      <w:r>
        <w:rPr>
          <w:rFonts w:ascii="Arial" w:hAnsi="Arial"/>
          <w:spacing w:val="1"/>
          <w:sz w:val="20"/>
          <w:szCs w:val="20"/>
        </w:rPr>
        <w:t>n</w:t>
      </w:r>
      <w:r>
        <w:rPr>
          <w:rFonts w:ascii="Arial" w:hAnsi="Arial"/>
          <w:sz w:val="20"/>
          <w:szCs w:val="20"/>
        </w:rPr>
        <w:t>d</w:t>
      </w:r>
      <w:r>
        <w:rPr>
          <w:rFonts w:ascii="Arial" w:hAnsi="Arial"/>
          <w:spacing w:val="-1"/>
          <w:sz w:val="20"/>
          <w:szCs w:val="20"/>
        </w:rPr>
        <w:t>a</w:t>
      </w:r>
      <w:r>
        <w:rPr>
          <w:rFonts w:ascii="Arial" w:hAnsi="Arial"/>
          <w:sz w:val="20"/>
          <w:szCs w:val="20"/>
        </w:rPr>
        <w:t>t</w:t>
      </w:r>
      <w:r>
        <w:rPr>
          <w:rFonts w:ascii="Arial" w:hAnsi="Arial"/>
          <w:spacing w:val="-1"/>
          <w:sz w:val="20"/>
          <w:szCs w:val="20"/>
        </w:rPr>
        <w:t>i</w:t>
      </w:r>
      <w:r>
        <w:rPr>
          <w:rFonts w:ascii="Arial" w:hAnsi="Arial"/>
          <w:spacing w:val="2"/>
          <w:sz w:val="20"/>
          <w:szCs w:val="20"/>
        </w:rPr>
        <w:t>o</w:t>
      </w:r>
      <w:r>
        <w:rPr>
          <w:rFonts w:ascii="Arial" w:hAnsi="Arial"/>
          <w:sz w:val="20"/>
          <w:szCs w:val="20"/>
        </w:rPr>
        <w:t>ns</w:t>
      </w:r>
      <w:r>
        <w:rPr>
          <w:rFonts w:ascii="Arial" w:hAnsi="Arial"/>
          <w:spacing w:val="-6"/>
          <w:sz w:val="20"/>
          <w:szCs w:val="20"/>
        </w:rPr>
        <w:t xml:space="preserve"> </w:t>
      </w:r>
      <w:r>
        <w:rPr>
          <w:rFonts w:ascii="Arial" w:hAnsi="Arial"/>
          <w:spacing w:val="2"/>
          <w:sz w:val="20"/>
          <w:szCs w:val="20"/>
        </w:rPr>
        <w:t>f</w:t>
      </w:r>
      <w:r>
        <w:rPr>
          <w:rFonts w:ascii="Arial" w:hAnsi="Arial"/>
          <w:sz w:val="20"/>
          <w:szCs w:val="20"/>
        </w:rPr>
        <w:t xml:space="preserve">or </w:t>
      </w:r>
      <w:r>
        <w:rPr>
          <w:rFonts w:ascii="Arial" w:hAnsi="Arial"/>
          <w:spacing w:val="-1"/>
          <w:sz w:val="20"/>
          <w:szCs w:val="20"/>
        </w:rPr>
        <w:t>i</w:t>
      </w:r>
      <w:r>
        <w:rPr>
          <w:rFonts w:ascii="Arial" w:hAnsi="Arial"/>
          <w:spacing w:val="4"/>
          <w:sz w:val="20"/>
          <w:szCs w:val="20"/>
        </w:rPr>
        <w:t>m</w:t>
      </w:r>
      <w:r>
        <w:rPr>
          <w:rFonts w:ascii="Arial" w:hAnsi="Arial"/>
          <w:sz w:val="20"/>
          <w:szCs w:val="20"/>
        </w:rPr>
        <w:t>pro</w:t>
      </w:r>
      <w:r>
        <w:rPr>
          <w:rFonts w:ascii="Arial" w:hAnsi="Arial"/>
          <w:spacing w:val="-1"/>
          <w:sz w:val="20"/>
          <w:szCs w:val="20"/>
        </w:rPr>
        <w:t>v</w:t>
      </w:r>
      <w:r>
        <w:rPr>
          <w:rFonts w:ascii="Arial" w:hAnsi="Arial"/>
          <w:sz w:val="20"/>
          <w:szCs w:val="20"/>
        </w:rPr>
        <w:t>e</w:t>
      </w:r>
      <w:r>
        <w:rPr>
          <w:rFonts w:ascii="Arial" w:hAnsi="Arial"/>
          <w:spacing w:val="4"/>
          <w:sz w:val="20"/>
          <w:szCs w:val="20"/>
        </w:rPr>
        <w:t>m</w:t>
      </w:r>
      <w:r>
        <w:rPr>
          <w:rFonts w:ascii="Arial" w:hAnsi="Arial"/>
          <w:sz w:val="20"/>
          <w:szCs w:val="20"/>
        </w:rPr>
        <w:t>e</w:t>
      </w:r>
      <w:r>
        <w:rPr>
          <w:rFonts w:ascii="Arial" w:hAnsi="Arial"/>
          <w:spacing w:val="-1"/>
          <w:sz w:val="20"/>
          <w:szCs w:val="20"/>
        </w:rPr>
        <w:t>n</w:t>
      </w:r>
      <w:r>
        <w:rPr>
          <w:rFonts w:ascii="Arial" w:hAnsi="Arial"/>
          <w:sz w:val="20"/>
          <w:szCs w:val="20"/>
        </w:rPr>
        <w:t>ts</w:t>
      </w:r>
      <w:r>
        <w:rPr>
          <w:rFonts w:ascii="Arial" w:hAnsi="Arial"/>
          <w:spacing w:val="-12"/>
          <w:sz w:val="20"/>
          <w:szCs w:val="20"/>
        </w:rPr>
        <w:t xml:space="preserve"> </w:t>
      </w:r>
      <w:r>
        <w:rPr>
          <w:rFonts w:ascii="Arial" w:hAnsi="Arial"/>
          <w:sz w:val="20"/>
          <w:szCs w:val="20"/>
        </w:rPr>
        <w:t>to</w:t>
      </w:r>
      <w:r>
        <w:rPr>
          <w:rFonts w:ascii="Arial" w:hAnsi="Arial"/>
          <w:spacing w:val="-3"/>
          <w:sz w:val="20"/>
          <w:szCs w:val="20"/>
        </w:rPr>
        <w:t xml:space="preserve"> </w:t>
      </w:r>
      <w:r>
        <w:rPr>
          <w:rFonts w:ascii="Arial" w:hAnsi="Arial"/>
          <w:sz w:val="20"/>
          <w:szCs w:val="20"/>
        </w:rPr>
        <w:t>the</w:t>
      </w:r>
      <w:r>
        <w:rPr>
          <w:rFonts w:ascii="Arial" w:hAnsi="Arial"/>
          <w:spacing w:val="-2"/>
          <w:sz w:val="20"/>
          <w:szCs w:val="20"/>
        </w:rPr>
        <w:t xml:space="preserve"> </w:t>
      </w:r>
      <w:r>
        <w:rPr>
          <w:rFonts w:ascii="Arial" w:hAnsi="Arial"/>
          <w:sz w:val="20"/>
          <w:szCs w:val="20"/>
        </w:rPr>
        <w:t>p</w:t>
      </w:r>
      <w:r>
        <w:rPr>
          <w:rFonts w:ascii="Arial" w:hAnsi="Arial"/>
          <w:spacing w:val="-1"/>
          <w:sz w:val="20"/>
          <w:szCs w:val="20"/>
        </w:rPr>
        <w:t>a</w:t>
      </w:r>
      <w:r>
        <w:rPr>
          <w:rFonts w:ascii="Arial" w:hAnsi="Arial"/>
          <w:spacing w:val="1"/>
          <w:sz w:val="20"/>
          <w:szCs w:val="20"/>
        </w:rPr>
        <w:t>r</w:t>
      </w:r>
      <w:r>
        <w:rPr>
          <w:rFonts w:ascii="Arial" w:hAnsi="Arial"/>
          <w:sz w:val="20"/>
          <w:szCs w:val="20"/>
        </w:rPr>
        <w:t>t</w:t>
      </w:r>
      <w:r>
        <w:rPr>
          <w:rFonts w:ascii="Arial" w:hAnsi="Arial"/>
          <w:spacing w:val="-1"/>
          <w:sz w:val="20"/>
          <w:szCs w:val="20"/>
        </w:rPr>
        <w:t>i</w:t>
      </w:r>
      <w:r>
        <w:rPr>
          <w:rFonts w:ascii="Arial" w:hAnsi="Arial"/>
          <w:spacing w:val="3"/>
          <w:sz w:val="20"/>
          <w:szCs w:val="20"/>
        </w:rPr>
        <w:t>c</w:t>
      </w:r>
      <w:r>
        <w:rPr>
          <w:rFonts w:ascii="Arial" w:hAnsi="Arial"/>
          <w:sz w:val="20"/>
          <w:szCs w:val="20"/>
        </w:rPr>
        <w:t>u</w:t>
      </w:r>
      <w:r>
        <w:rPr>
          <w:rFonts w:ascii="Arial" w:hAnsi="Arial"/>
          <w:spacing w:val="-1"/>
          <w:sz w:val="20"/>
          <w:szCs w:val="20"/>
        </w:rPr>
        <w:t>l</w:t>
      </w:r>
      <w:r>
        <w:rPr>
          <w:rFonts w:ascii="Arial" w:hAnsi="Arial"/>
          <w:sz w:val="20"/>
          <w:szCs w:val="20"/>
        </w:rPr>
        <w:t>ar</w:t>
      </w:r>
      <w:r>
        <w:rPr>
          <w:rFonts w:ascii="Arial" w:hAnsi="Arial"/>
          <w:spacing w:val="-6"/>
          <w:sz w:val="20"/>
          <w:szCs w:val="20"/>
        </w:rPr>
        <w:t xml:space="preserve"> </w:t>
      </w:r>
      <w:r>
        <w:rPr>
          <w:rFonts w:ascii="Arial" w:hAnsi="Arial"/>
          <w:spacing w:val="-1"/>
          <w:sz w:val="20"/>
          <w:szCs w:val="20"/>
        </w:rPr>
        <w:t>i</w:t>
      </w:r>
      <w:r>
        <w:rPr>
          <w:rFonts w:ascii="Arial" w:hAnsi="Arial"/>
          <w:spacing w:val="1"/>
          <w:sz w:val="20"/>
          <w:szCs w:val="20"/>
        </w:rPr>
        <w:t>ss</w:t>
      </w:r>
      <w:r>
        <w:rPr>
          <w:rFonts w:ascii="Arial" w:hAnsi="Arial"/>
          <w:sz w:val="20"/>
          <w:szCs w:val="20"/>
        </w:rPr>
        <w:t>u</w:t>
      </w:r>
      <w:r>
        <w:rPr>
          <w:rFonts w:ascii="Arial" w:hAnsi="Arial"/>
          <w:spacing w:val="-1"/>
          <w:sz w:val="20"/>
          <w:szCs w:val="20"/>
        </w:rPr>
        <w:t>e</w:t>
      </w:r>
      <w:r>
        <w:rPr>
          <w:rFonts w:ascii="Arial" w:hAnsi="Arial"/>
          <w:sz w:val="20"/>
          <w:szCs w:val="20"/>
        </w:rPr>
        <w:t>s</w:t>
      </w:r>
      <w:r>
        <w:rPr>
          <w:rFonts w:ascii="Arial" w:hAnsi="Arial"/>
          <w:spacing w:val="-3"/>
          <w:sz w:val="20"/>
          <w:szCs w:val="20"/>
        </w:rPr>
        <w:t xml:space="preserve"> </w:t>
      </w:r>
      <w:r>
        <w:rPr>
          <w:rFonts w:ascii="Arial" w:hAnsi="Arial"/>
          <w:spacing w:val="-1"/>
          <w:sz w:val="20"/>
          <w:szCs w:val="20"/>
        </w:rPr>
        <w:t>i</w:t>
      </w:r>
      <w:r>
        <w:rPr>
          <w:rFonts w:ascii="Arial" w:hAnsi="Arial"/>
          <w:spacing w:val="2"/>
          <w:sz w:val="20"/>
          <w:szCs w:val="20"/>
        </w:rPr>
        <w:t>d</w:t>
      </w:r>
      <w:r>
        <w:rPr>
          <w:rFonts w:ascii="Arial" w:hAnsi="Arial"/>
          <w:sz w:val="20"/>
          <w:szCs w:val="20"/>
        </w:rPr>
        <w:t>e</w:t>
      </w:r>
      <w:r>
        <w:rPr>
          <w:rFonts w:ascii="Arial" w:hAnsi="Arial"/>
          <w:spacing w:val="-1"/>
          <w:sz w:val="20"/>
          <w:szCs w:val="20"/>
        </w:rPr>
        <w:t>n</w:t>
      </w:r>
      <w:r>
        <w:rPr>
          <w:rFonts w:ascii="Arial" w:hAnsi="Arial"/>
          <w:spacing w:val="2"/>
          <w:sz w:val="20"/>
          <w:szCs w:val="20"/>
        </w:rPr>
        <w:t>t</w:t>
      </w:r>
      <w:r>
        <w:rPr>
          <w:rFonts w:ascii="Arial" w:hAnsi="Arial"/>
          <w:spacing w:val="-1"/>
          <w:sz w:val="20"/>
          <w:szCs w:val="20"/>
        </w:rPr>
        <w:t>i</w:t>
      </w:r>
      <w:r>
        <w:rPr>
          <w:rFonts w:ascii="Arial" w:hAnsi="Arial"/>
          <w:spacing w:val="2"/>
          <w:sz w:val="20"/>
          <w:szCs w:val="20"/>
        </w:rPr>
        <w:t>f</w:t>
      </w:r>
      <w:r>
        <w:rPr>
          <w:rFonts w:ascii="Arial" w:hAnsi="Arial"/>
          <w:spacing w:val="-1"/>
          <w:sz w:val="20"/>
          <w:szCs w:val="20"/>
        </w:rPr>
        <w:t>i</w:t>
      </w:r>
      <w:r>
        <w:rPr>
          <w:rFonts w:ascii="Arial" w:hAnsi="Arial"/>
          <w:sz w:val="20"/>
          <w:szCs w:val="20"/>
        </w:rPr>
        <w:t>ed</w:t>
      </w:r>
      <w:r>
        <w:rPr>
          <w:rFonts w:ascii="Arial" w:hAnsi="Arial"/>
          <w:spacing w:val="-6"/>
          <w:sz w:val="20"/>
          <w:szCs w:val="20"/>
        </w:rPr>
        <w:t xml:space="preserve"> </w:t>
      </w:r>
      <w:r>
        <w:rPr>
          <w:rFonts w:ascii="Arial" w:hAnsi="Arial"/>
          <w:spacing w:val="-1"/>
          <w:sz w:val="20"/>
          <w:szCs w:val="20"/>
        </w:rPr>
        <w:t>i</w:t>
      </w:r>
      <w:r>
        <w:rPr>
          <w:rFonts w:ascii="Arial" w:hAnsi="Arial"/>
          <w:sz w:val="20"/>
          <w:szCs w:val="20"/>
        </w:rPr>
        <w:t>n</w:t>
      </w:r>
      <w:r>
        <w:rPr>
          <w:rFonts w:ascii="Arial" w:hAnsi="Arial"/>
          <w:spacing w:val="-3"/>
          <w:sz w:val="20"/>
          <w:szCs w:val="20"/>
        </w:rPr>
        <w:t xml:space="preserve"> </w:t>
      </w:r>
      <w:r>
        <w:rPr>
          <w:rFonts w:ascii="Arial" w:hAnsi="Arial"/>
          <w:spacing w:val="2"/>
          <w:sz w:val="20"/>
          <w:szCs w:val="20"/>
        </w:rPr>
        <w:t>t</w:t>
      </w:r>
      <w:r>
        <w:rPr>
          <w:rFonts w:ascii="Arial" w:hAnsi="Arial"/>
          <w:sz w:val="20"/>
          <w:szCs w:val="20"/>
        </w:rPr>
        <w:t>he</w:t>
      </w:r>
      <w:r>
        <w:rPr>
          <w:rFonts w:ascii="Arial" w:hAnsi="Arial"/>
          <w:spacing w:val="-2"/>
          <w:sz w:val="20"/>
          <w:szCs w:val="20"/>
        </w:rPr>
        <w:t xml:space="preserve"> </w:t>
      </w:r>
      <w:r>
        <w:rPr>
          <w:rFonts w:ascii="Arial" w:hAnsi="Arial"/>
          <w:spacing w:val="1"/>
          <w:sz w:val="20"/>
          <w:szCs w:val="20"/>
        </w:rPr>
        <w:t>c</w:t>
      </w:r>
      <w:r>
        <w:rPr>
          <w:rFonts w:ascii="Arial" w:hAnsi="Arial"/>
          <w:sz w:val="20"/>
          <w:szCs w:val="20"/>
        </w:rPr>
        <w:t>ur</w:t>
      </w:r>
      <w:r>
        <w:rPr>
          <w:rFonts w:ascii="Arial" w:hAnsi="Arial"/>
          <w:spacing w:val="1"/>
          <w:sz w:val="20"/>
          <w:szCs w:val="20"/>
        </w:rPr>
        <w:t>r</w:t>
      </w:r>
      <w:r>
        <w:rPr>
          <w:rFonts w:ascii="Arial" w:hAnsi="Arial"/>
          <w:sz w:val="20"/>
          <w:szCs w:val="20"/>
        </w:rPr>
        <w:t>e</w:t>
      </w:r>
      <w:r>
        <w:rPr>
          <w:rFonts w:ascii="Arial" w:hAnsi="Arial"/>
          <w:spacing w:val="-1"/>
          <w:sz w:val="20"/>
          <w:szCs w:val="20"/>
        </w:rPr>
        <w:t>n</w:t>
      </w:r>
      <w:r>
        <w:rPr>
          <w:rFonts w:ascii="Arial" w:hAnsi="Arial"/>
          <w:sz w:val="20"/>
          <w:szCs w:val="20"/>
        </w:rPr>
        <w:t>t</w:t>
      </w:r>
      <w:r>
        <w:rPr>
          <w:rFonts w:ascii="Arial" w:hAnsi="Arial"/>
          <w:spacing w:val="-6"/>
          <w:sz w:val="20"/>
          <w:szCs w:val="20"/>
        </w:rPr>
        <w:t xml:space="preserve"> </w:t>
      </w:r>
      <w:r>
        <w:rPr>
          <w:rFonts w:ascii="Arial" w:hAnsi="Arial"/>
          <w:spacing w:val="-1"/>
          <w:sz w:val="20"/>
          <w:szCs w:val="20"/>
        </w:rPr>
        <w:t>p</w:t>
      </w:r>
      <w:r>
        <w:rPr>
          <w:rFonts w:ascii="Arial" w:hAnsi="Arial"/>
          <w:spacing w:val="1"/>
          <w:sz w:val="20"/>
          <w:szCs w:val="20"/>
        </w:rPr>
        <w:t>r</w:t>
      </w:r>
      <w:r>
        <w:rPr>
          <w:rFonts w:ascii="Arial" w:hAnsi="Arial"/>
          <w:sz w:val="20"/>
          <w:szCs w:val="20"/>
        </w:rPr>
        <w:t>o</w:t>
      </w:r>
      <w:r>
        <w:rPr>
          <w:rFonts w:ascii="Arial" w:hAnsi="Arial"/>
          <w:spacing w:val="1"/>
          <w:sz w:val="20"/>
          <w:szCs w:val="20"/>
        </w:rPr>
        <w:t>c</w:t>
      </w:r>
      <w:r>
        <w:rPr>
          <w:rFonts w:ascii="Arial" w:hAnsi="Arial"/>
          <w:sz w:val="20"/>
          <w:szCs w:val="20"/>
        </w:rPr>
        <w:t>e</w:t>
      </w:r>
      <w:r>
        <w:rPr>
          <w:rFonts w:ascii="Arial" w:hAnsi="Arial"/>
          <w:spacing w:val="1"/>
          <w:sz w:val="20"/>
          <w:szCs w:val="20"/>
        </w:rPr>
        <w:t>d</w:t>
      </w:r>
      <w:r>
        <w:rPr>
          <w:rFonts w:ascii="Arial" w:hAnsi="Arial"/>
          <w:sz w:val="20"/>
          <w:szCs w:val="20"/>
        </w:rPr>
        <w:t>ure</w:t>
      </w:r>
      <w:r>
        <w:rPr>
          <w:rFonts w:ascii="Arial" w:hAnsi="Arial"/>
          <w:spacing w:val="1"/>
          <w:sz w:val="20"/>
          <w:szCs w:val="20"/>
        </w:rPr>
        <w:t>s</w:t>
      </w:r>
      <w:r>
        <w:rPr>
          <w:rFonts w:ascii="Arial" w:hAnsi="Arial"/>
          <w:sz w:val="20"/>
          <w:szCs w:val="20"/>
        </w:rPr>
        <w:t>:</w:t>
      </w:r>
    </w:p>
    <w:p w14:paraId="6CDB6E9E" w14:textId="392F9AAF" w:rsidR="00DB3A02" w:rsidRDefault="00DB3A02">
      <w:pPr>
        <w:widowControl w:val="0"/>
        <w:autoSpaceDE w:val="0"/>
        <w:autoSpaceDN w:val="0"/>
        <w:adjustRightInd w:val="0"/>
        <w:spacing w:before="34" w:after="0" w:line="240" w:lineRule="auto"/>
        <w:ind w:left="100" w:right="1064"/>
        <w:rPr>
          <w:rFonts w:ascii="Arial" w:hAnsi="Arial"/>
          <w:sz w:val="20"/>
          <w:szCs w:val="20"/>
        </w:rPr>
      </w:pPr>
    </w:p>
    <w:p w14:paraId="724E0C01" w14:textId="1C75872A" w:rsidR="00DB3A02" w:rsidRDefault="00DB3A02">
      <w:pPr>
        <w:widowControl w:val="0"/>
        <w:autoSpaceDE w:val="0"/>
        <w:autoSpaceDN w:val="0"/>
        <w:adjustRightInd w:val="0"/>
        <w:spacing w:before="34" w:after="0" w:line="240" w:lineRule="auto"/>
        <w:ind w:left="100" w:right="1064"/>
        <w:rPr>
          <w:rFonts w:ascii="Arial" w:hAnsi="Arial"/>
          <w:sz w:val="20"/>
          <w:szCs w:val="20"/>
        </w:rPr>
      </w:pPr>
      <w:r w:rsidRPr="00DB3A02">
        <w:rPr>
          <w:rFonts w:ascii="Arial" w:hAnsi="Arial"/>
          <w:sz w:val="20"/>
          <w:szCs w:val="20"/>
        </w:rPr>
        <w:t>This communication is intended solely for the information and use of management and those charged with governance, is not intended to be, and should not be used by anyone other than these specified parties.</w:t>
      </w:r>
    </w:p>
    <w:p w14:paraId="5296833F" w14:textId="77777777" w:rsidR="000F26CB" w:rsidRDefault="000F26CB">
      <w:pPr>
        <w:widowControl w:val="0"/>
        <w:autoSpaceDE w:val="0"/>
        <w:autoSpaceDN w:val="0"/>
        <w:adjustRightInd w:val="0"/>
        <w:spacing w:after="0" w:line="240" w:lineRule="exact"/>
        <w:rPr>
          <w:rFonts w:ascii="Arial" w:hAnsi="Arial"/>
          <w:sz w:val="24"/>
          <w:szCs w:val="24"/>
        </w:rPr>
      </w:pPr>
    </w:p>
    <w:p w14:paraId="7335F8BA" w14:textId="53E6480C" w:rsidR="000F26CB" w:rsidRDefault="000F26CB" w:rsidP="00030995">
      <w:pPr>
        <w:widowControl w:val="0"/>
        <w:autoSpaceDE w:val="0"/>
        <w:autoSpaceDN w:val="0"/>
        <w:adjustRightInd w:val="0"/>
        <w:spacing w:after="0" w:line="239" w:lineRule="auto"/>
        <w:ind w:left="100" w:right="1063"/>
        <w:jc w:val="both"/>
        <w:rPr>
          <w:rFonts w:ascii="Arial" w:hAnsi="Arial"/>
          <w:sz w:val="20"/>
          <w:szCs w:val="20"/>
        </w:rPr>
      </w:pPr>
      <w:r w:rsidRPr="005A7F73">
        <w:rPr>
          <w:rFonts w:ascii="Arial" w:hAnsi="Arial"/>
          <w:spacing w:val="6"/>
          <w:sz w:val="20"/>
          <w:szCs w:val="20"/>
        </w:rPr>
        <w:t>W</w:t>
      </w:r>
      <w:r w:rsidRPr="005A7F73">
        <w:rPr>
          <w:rFonts w:ascii="Arial" w:hAnsi="Arial"/>
          <w:sz w:val="20"/>
          <w:szCs w:val="20"/>
        </w:rPr>
        <w:t>e</w:t>
      </w:r>
      <w:r w:rsidRPr="005A7F73">
        <w:rPr>
          <w:rFonts w:ascii="Arial" w:hAnsi="Arial"/>
          <w:spacing w:val="10"/>
          <w:sz w:val="20"/>
          <w:szCs w:val="20"/>
        </w:rPr>
        <w:t xml:space="preserve"> </w:t>
      </w:r>
      <w:r w:rsidRPr="005A7F73">
        <w:rPr>
          <w:rFonts w:ascii="Arial" w:hAnsi="Arial"/>
          <w:sz w:val="20"/>
          <w:szCs w:val="20"/>
        </w:rPr>
        <w:t>tru</w:t>
      </w:r>
      <w:r w:rsidRPr="005A7F73">
        <w:rPr>
          <w:rFonts w:ascii="Arial" w:hAnsi="Arial"/>
          <w:spacing w:val="1"/>
          <w:sz w:val="20"/>
          <w:szCs w:val="20"/>
        </w:rPr>
        <w:t>s</w:t>
      </w:r>
      <w:r w:rsidRPr="005A7F73">
        <w:rPr>
          <w:rFonts w:ascii="Arial" w:hAnsi="Arial"/>
          <w:sz w:val="20"/>
          <w:szCs w:val="20"/>
        </w:rPr>
        <w:t>t</w:t>
      </w:r>
      <w:r w:rsidRPr="005A7F73">
        <w:rPr>
          <w:rFonts w:ascii="Arial" w:hAnsi="Arial"/>
          <w:spacing w:val="12"/>
          <w:sz w:val="20"/>
          <w:szCs w:val="20"/>
        </w:rPr>
        <w:t xml:space="preserve"> </w:t>
      </w:r>
      <w:r w:rsidRPr="005A7F73">
        <w:rPr>
          <w:rFonts w:ascii="Arial" w:hAnsi="Arial"/>
          <w:sz w:val="20"/>
          <w:szCs w:val="20"/>
        </w:rPr>
        <w:t>th</w:t>
      </w:r>
      <w:r w:rsidRPr="005A7F73">
        <w:rPr>
          <w:rFonts w:ascii="Arial" w:hAnsi="Arial"/>
          <w:spacing w:val="-1"/>
          <w:sz w:val="20"/>
          <w:szCs w:val="20"/>
        </w:rPr>
        <w:t>a</w:t>
      </w:r>
      <w:r w:rsidRPr="005A7F73">
        <w:rPr>
          <w:rFonts w:ascii="Arial" w:hAnsi="Arial"/>
          <w:sz w:val="20"/>
          <w:szCs w:val="20"/>
        </w:rPr>
        <w:t>t</w:t>
      </w:r>
      <w:r w:rsidRPr="005A7F73">
        <w:rPr>
          <w:rFonts w:ascii="Arial" w:hAnsi="Arial"/>
          <w:spacing w:val="17"/>
          <w:sz w:val="20"/>
          <w:szCs w:val="20"/>
        </w:rPr>
        <w:t xml:space="preserve"> </w:t>
      </w:r>
      <w:r w:rsidRPr="005A7F73">
        <w:rPr>
          <w:rFonts w:ascii="Arial" w:hAnsi="Arial"/>
          <w:spacing w:val="-4"/>
          <w:sz w:val="20"/>
          <w:szCs w:val="20"/>
        </w:rPr>
        <w:t>y</w:t>
      </w:r>
      <w:r w:rsidRPr="005A7F73">
        <w:rPr>
          <w:rFonts w:ascii="Arial" w:hAnsi="Arial"/>
          <w:sz w:val="20"/>
          <w:szCs w:val="20"/>
        </w:rPr>
        <w:t>ou</w:t>
      </w:r>
      <w:r w:rsidRPr="005A7F73">
        <w:rPr>
          <w:rFonts w:ascii="Arial" w:hAnsi="Arial"/>
          <w:spacing w:val="14"/>
          <w:sz w:val="20"/>
          <w:szCs w:val="20"/>
        </w:rPr>
        <w:t xml:space="preserve"> </w:t>
      </w:r>
      <w:r w:rsidRPr="005A7F73">
        <w:rPr>
          <w:rFonts w:ascii="Arial" w:hAnsi="Arial"/>
          <w:spacing w:val="2"/>
          <w:sz w:val="20"/>
          <w:szCs w:val="20"/>
        </w:rPr>
        <w:t>f</w:t>
      </w:r>
      <w:r w:rsidRPr="005A7F73">
        <w:rPr>
          <w:rFonts w:ascii="Arial" w:hAnsi="Arial"/>
          <w:spacing w:val="-1"/>
          <w:sz w:val="20"/>
          <w:szCs w:val="20"/>
        </w:rPr>
        <w:t>i</w:t>
      </w:r>
      <w:r w:rsidRPr="005A7F73">
        <w:rPr>
          <w:rFonts w:ascii="Arial" w:hAnsi="Arial"/>
          <w:sz w:val="20"/>
          <w:szCs w:val="20"/>
        </w:rPr>
        <w:t>nd</w:t>
      </w:r>
      <w:r w:rsidRPr="005A7F73">
        <w:rPr>
          <w:rFonts w:ascii="Arial" w:hAnsi="Arial"/>
          <w:spacing w:val="14"/>
          <w:sz w:val="20"/>
          <w:szCs w:val="20"/>
        </w:rPr>
        <w:t xml:space="preserve"> </w:t>
      </w:r>
      <w:r w:rsidRPr="005A7F73">
        <w:rPr>
          <w:rFonts w:ascii="Arial" w:hAnsi="Arial"/>
          <w:spacing w:val="2"/>
          <w:sz w:val="20"/>
          <w:szCs w:val="20"/>
        </w:rPr>
        <w:t>t</w:t>
      </w:r>
      <w:r w:rsidRPr="005A7F73">
        <w:rPr>
          <w:rFonts w:ascii="Arial" w:hAnsi="Arial"/>
          <w:sz w:val="20"/>
          <w:szCs w:val="20"/>
        </w:rPr>
        <w:t>he</w:t>
      </w:r>
      <w:r w:rsidRPr="005A7F73">
        <w:rPr>
          <w:rFonts w:ascii="Arial" w:hAnsi="Arial"/>
          <w:spacing w:val="11"/>
          <w:sz w:val="20"/>
          <w:szCs w:val="20"/>
        </w:rPr>
        <w:t xml:space="preserve"> </w:t>
      </w:r>
      <w:r w:rsidRPr="005A7F73">
        <w:rPr>
          <w:rFonts w:ascii="Arial" w:hAnsi="Arial"/>
          <w:spacing w:val="1"/>
          <w:sz w:val="20"/>
          <w:szCs w:val="20"/>
        </w:rPr>
        <w:t>r</w:t>
      </w:r>
      <w:r w:rsidRPr="005A7F73">
        <w:rPr>
          <w:rFonts w:ascii="Arial" w:hAnsi="Arial"/>
          <w:sz w:val="20"/>
          <w:szCs w:val="20"/>
        </w:rPr>
        <w:t>e</w:t>
      </w:r>
      <w:r w:rsidRPr="005A7F73">
        <w:rPr>
          <w:rFonts w:ascii="Arial" w:hAnsi="Arial"/>
          <w:spacing w:val="1"/>
          <w:sz w:val="20"/>
          <w:szCs w:val="20"/>
        </w:rPr>
        <w:t>c</w:t>
      </w:r>
      <w:r w:rsidRPr="005A7F73">
        <w:rPr>
          <w:rFonts w:ascii="Arial" w:hAnsi="Arial"/>
          <w:sz w:val="20"/>
          <w:szCs w:val="20"/>
        </w:rPr>
        <w:t>o</w:t>
      </w:r>
      <w:r w:rsidRPr="005A7F73">
        <w:rPr>
          <w:rFonts w:ascii="Arial" w:hAnsi="Arial"/>
          <w:spacing w:val="2"/>
          <w:sz w:val="20"/>
          <w:szCs w:val="20"/>
        </w:rPr>
        <w:t>m</w:t>
      </w:r>
      <w:r w:rsidRPr="005A7F73">
        <w:rPr>
          <w:rFonts w:ascii="Arial" w:hAnsi="Arial"/>
          <w:spacing w:val="4"/>
          <w:sz w:val="20"/>
          <w:szCs w:val="20"/>
        </w:rPr>
        <w:t>m</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d</w:t>
      </w:r>
      <w:r w:rsidRPr="005A7F73">
        <w:rPr>
          <w:rFonts w:ascii="Arial" w:hAnsi="Arial"/>
          <w:spacing w:val="-1"/>
          <w:sz w:val="20"/>
          <w:szCs w:val="20"/>
        </w:rPr>
        <w:t>a</w:t>
      </w:r>
      <w:r w:rsidRPr="005A7F73">
        <w:rPr>
          <w:rFonts w:ascii="Arial" w:hAnsi="Arial"/>
          <w:sz w:val="20"/>
          <w:szCs w:val="20"/>
        </w:rPr>
        <w:t>t</w:t>
      </w:r>
      <w:r w:rsidRPr="005A7F73">
        <w:rPr>
          <w:rFonts w:ascii="Arial" w:hAnsi="Arial"/>
          <w:spacing w:val="-1"/>
          <w:sz w:val="20"/>
          <w:szCs w:val="20"/>
        </w:rPr>
        <w:t>i</w:t>
      </w:r>
      <w:r w:rsidRPr="005A7F73">
        <w:rPr>
          <w:rFonts w:ascii="Arial" w:hAnsi="Arial"/>
          <w:spacing w:val="2"/>
          <w:sz w:val="20"/>
          <w:szCs w:val="20"/>
        </w:rPr>
        <w:t>o</w:t>
      </w:r>
      <w:r w:rsidRPr="005A7F73">
        <w:rPr>
          <w:rFonts w:ascii="Arial" w:hAnsi="Arial"/>
          <w:sz w:val="20"/>
          <w:szCs w:val="20"/>
        </w:rPr>
        <w:t xml:space="preserve">ns </w:t>
      </w:r>
      <w:r w:rsidRPr="005A7F73">
        <w:rPr>
          <w:rFonts w:ascii="Arial" w:hAnsi="Arial"/>
          <w:spacing w:val="-1"/>
          <w:sz w:val="20"/>
          <w:szCs w:val="20"/>
        </w:rPr>
        <w:t>i</w:t>
      </w:r>
      <w:r w:rsidRPr="005A7F73">
        <w:rPr>
          <w:rFonts w:ascii="Arial" w:hAnsi="Arial"/>
          <w:spacing w:val="1"/>
          <w:sz w:val="20"/>
          <w:szCs w:val="20"/>
        </w:rPr>
        <w:t>ss</w:t>
      </w:r>
      <w:r w:rsidRPr="005A7F73">
        <w:rPr>
          <w:rFonts w:ascii="Arial" w:hAnsi="Arial"/>
          <w:spacing w:val="2"/>
          <w:sz w:val="20"/>
          <w:szCs w:val="20"/>
        </w:rPr>
        <w:t>u</w:t>
      </w:r>
      <w:r w:rsidRPr="005A7F73">
        <w:rPr>
          <w:rFonts w:ascii="Arial" w:hAnsi="Arial"/>
          <w:sz w:val="20"/>
          <w:szCs w:val="20"/>
        </w:rPr>
        <w:t>ed</w:t>
      </w:r>
      <w:r w:rsidRPr="005A7F73">
        <w:rPr>
          <w:rFonts w:ascii="Arial" w:hAnsi="Arial"/>
          <w:spacing w:val="11"/>
          <w:sz w:val="20"/>
          <w:szCs w:val="20"/>
        </w:rPr>
        <w:t xml:space="preserve"> </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3"/>
          <w:sz w:val="20"/>
          <w:szCs w:val="20"/>
        </w:rPr>
        <w:t xml:space="preserve"> </w:t>
      </w:r>
      <w:r w:rsidRPr="005A7F73">
        <w:rPr>
          <w:rFonts w:ascii="Arial" w:hAnsi="Arial"/>
          <w:spacing w:val="2"/>
          <w:sz w:val="20"/>
          <w:szCs w:val="20"/>
        </w:rPr>
        <w:t>t</w:t>
      </w:r>
      <w:r w:rsidRPr="005A7F73">
        <w:rPr>
          <w:rFonts w:ascii="Arial" w:hAnsi="Arial"/>
          <w:sz w:val="20"/>
          <w:szCs w:val="20"/>
        </w:rPr>
        <w:t>h</w:t>
      </w:r>
      <w:r w:rsidRPr="005A7F73">
        <w:rPr>
          <w:rFonts w:ascii="Arial" w:hAnsi="Arial"/>
          <w:spacing w:val="-1"/>
          <w:sz w:val="20"/>
          <w:szCs w:val="20"/>
        </w:rPr>
        <w:t>i</w:t>
      </w:r>
      <w:r w:rsidRPr="005A7F73">
        <w:rPr>
          <w:rFonts w:ascii="Arial" w:hAnsi="Arial"/>
          <w:sz w:val="20"/>
          <w:szCs w:val="20"/>
        </w:rPr>
        <w:t>s</w:t>
      </w:r>
      <w:r w:rsidRPr="005A7F73">
        <w:rPr>
          <w:rFonts w:ascii="Arial" w:hAnsi="Arial"/>
          <w:spacing w:val="16"/>
          <w:sz w:val="20"/>
          <w:szCs w:val="20"/>
        </w:rPr>
        <w:t xml:space="preserve"> </w:t>
      </w:r>
      <w:r w:rsidRPr="005A7F73">
        <w:rPr>
          <w:rFonts w:ascii="Arial" w:hAnsi="Arial"/>
          <w:spacing w:val="-1"/>
          <w:sz w:val="20"/>
          <w:szCs w:val="20"/>
        </w:rPr>
        <w:t>l</w:t>
      </w:r>
      <w:r w:rsidRPr="005A7F73">
        <w:rPr>
          <w:rFonts w:ascii="Arial" w:hAnsi="Arial"/>
          <w:sz w:val="20"/>
          <w:szCs w:val="20"/>
        </w:rPr>
        <w:t>et</w:t>
      </w:r>
      <w:r w:rsidRPr="005A7F73">
        <w:rPr>
          <w:rFonts w:ascii="Arial" w:hAnsi="Arial"/>
          <w:spacing w:val="1"/>
          <w:sz w:val="20"/>
          <w:szCs w:val="20"/>
        </w:rPr>
        <w:t>t</w:t>
      </w:r>
      <w:r w:rsidRPr="005A7F73">
        <w:rPr>
          <w:rFonts w:ascii="Arial" w:hAnsi="Arial"/>
          <w:sz w:val="20"/>
          <w:szCs w:val="20"/>
        </w:rPr>
        <w:t>er</w:t>
      </w:r>
      <w:r w:rsidRPr="005A7F73">
        <w:rPr>
          <w:rFonts w:ascii="Arial" w:hAnsi="Arial"/>
          <w:spacing w:val="11"/>
          <w:sz w:val="20"/>
          <w:szCs w:val="20"/>
        </w:rPr>
        <w:t xml:space="preserve"> </w:t>
      </w:r>
      <w:r w:rsidRPr="005A7F73">
        <w:rPr>
          <w:rFonts w:ascii="Arial" w:hAnsi="Arial"/>
          <w:sz w:val="20"/>
          <w:szCs w:val="20"/>
        </w:rPr>
        <w:t>u</w:t>
      </w:r>
      <w:r w:rsidRPr="005A7F73">
        <w:rPr>
          <w:rFonts w:ascii="Arial" w:hAnsi="Arial"/>
          <w:spacing w:val="1"/>
          <w:sz w:val="20"/>
          <w:szCs w:val="20"/>
        </w:rPr>
        <w:t>s</w:t>
      </w:r>
      <w:r w:rsidRPr="005A7F73">
        <w:rPr>
          <w:rFonts w:ascii="Arial" w:hAnsi="Arial"/>
          <w:sz w:val="20"/>
          <w:szCs w:val="20"/>
        </w:rPr>
        <w:t>e</w:t>
      </w:r>
      <w:r w:rsidRPr="005A7F73">
        <w:rPr>
          <w:rFonts w:ascii="Arial" w:hAnsi="Arial"/>
          <w:spacing w:val="2"/>
          <w:sz w:val="20"/>
          <w:szCs w:val="20"/>
        </w:rPr>
        <w:t>f</w:t>
      </w:r>
      <w:r w:rsidRPr="005A7F73">
        <w:rPr>
          <w:rFonts w:ascii="Arial" w:hAnsi="Arial"/>
          <w:sz w:val="20"/>
          <w:szCs w:val="20"/>
        </w:rPr>
        <w:t>ul</w:t>
      </w:r>
      <w:r w:rsidRPr="005A7F73">
        <w:rPr>
          <w:rFonts w:ascii="Arial" w:hAnsi="Arial"/>
          <w:spacing w:val="11"/>
          <w:sz w:val="20"/>
          <w:szCs w:val="20"/>
        </w:rPr>
        <w:t xml:space="preserve"> </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3"/>
          <w:sz w:val="20"/>
          <w:szCs w:val="20"/>
        </w:rPr>
        <w:t xml:space="preserve"> </w:t>
      </w:r>
      <w:r w:rsidRPr="005A7F73">
        <w:rPr>
          <w:rFonts w:ascii="Arial" w:hAnsi="Arial"/>
          <w:spacing w:val="1"/>
          <w:sz w:val="20"/>
          <w:szCs w:val="20"/>
        </w:rPr>
        <w:t>s</w:t>
      </w:r>
      <w:r w:rsidRPr="005A7F73">
        <w:rPr>
          <w:rFonts w:ascii="Arial" w:hAnsi="Arial"/>
          <w:sz w:val="20"/>
          <w:szCs w:val="20"/>
        </w:rPr>
        <w:t>tre</w:t>
      </w:r>
      <w:r w:rsidRPr="005A7F73">
        <w:rPr>
          <w:rFonts w:ascii="Arial" w:hAnsi="Arial"/>
          <w:spacing w:val="-1"/>
          <w:sz w:val="20"/>
          <w:szCs w:val="20"/>
        </w:rPr>
        <w:t>n</w:t>
      </w:r>
      <w:r w:rsidRPr="005A7F73">
        <w:rPr>
          <w:rFonts w:ascii="Arial" w:hAnsi="Arial"/>
          <w:sz w:val="20"/>
          <w:szCs w:val="20"/>
        </w:rPr>
        <w:t>g</w:t>
      </w:r>
      <w:r w:rsidRPr="005A7F73">
        <w:rPr>
          <w:rFonts w:ascii="Arial" w:hAnsi="Arial"/>
          <w:spacing w:val="2"/>
          <w:sz w:val="20"/>
          <w:szCs w:val="20"/>
        </w:rPr>
        <w:t>t</w:t>
      </w:r>
      <w:r w:rsidRPr="005A7F73">
        <w:rPr>
          <w:rFonts w:ascii="Arial" w:hAnsi="Arial"/>
          <w:sz w:val="20"/>
          <w:szCs w:val="20"/>
        </w:rPr>
        <w:t>h</w:t>
      </w:r>
      <w:r w:rsidRPr="005A7F73">
        <w:rPr>
          <w:rFonts w:ascii="Arial" w:hAnsi="Arial"/>
          <w:spacing w:val="-1"/>
          <w:sz w:val="20"/>
          <w:szCs w:val="20"/>
        </w:rPr>
        <w:t>e</w:t>
      </w:r>
      <w:r w:rsidRPr="005A7F73">
        <w:rPr>
          <w:rFonts w:ascii="Arial" w:hAnsi="Arial"/>
          <w:spacing w:val="2"/>
          <w:sz w:val="20"/>
          <w:szCs w:val="20"/>
        </w:rPr>
        <w:t>n</w:t>
      </w:r>
      <w:r w:rsidRPr="005A7F73">
        <w:rPr>
          <w:rFonts w:ascii="Arial" w:hAnsi="Arial"/>
          <w:spacing w:val="-1"/>
          <w:sz w:val="20"/>
          <w:szCs w:val="20"/>
        </w:rPr>
        <w:t>i</w:t>
      </w:r>
      <w:r w:rsidRPr="005A7F73">
        <w:rPr>
          <w:rFonts w:ascii="Arial" w:hAnsi="Arial"/>
          <w:spacing w:val="2"/>
          <w:sz w:val="20"/>
          <w:szCs w:val="20"/>
        </w:rPr>
        <w:t>n</w:t>
      </w:r>
      <w:r w:rsidRPr="005A7F73">
        <w:rPr>
          <w:rFonts w:ascii="Arial" w:hAnsi="Arial"/>
          <w:sz w:val="20"/>
          <w:szCs w:val="20"/>
        </w:rPr>
        <w:t>g</w:t>
      </w:r>
      <w:r w:rsidRPr="005A7F73">
        <w:rPr>
          <w:rFonts w:ascii="Arial" w:hAnsi="Arial"/>
          <w:spacing w:val="3"/>
          <w:sz w:val="20"/>
          <w:szCs w:val="20"/>
        </w:rPr>
        <w:t xml:space="preserve"> </w:t>
      </w:r>
      <w:r w:rsidR="00030995">
        <w:rPr>
          <w:rFonts w:ascii="Arial" w:hAnsi="Arial"/>
          <w:spacing w:val="1"/>
          <w:sz w:val="20"/>
          <w:szCs w:val="20"/>
        </w:rPr>
        <w:t>Yazda's</w:t>
      </w:r>
      <w:r w:rsidR="00A917EA">
        <w:rPr>
          <w:rFonts w:ascii="Arial" w:hAnsi="Arial"/>
          <w:spacing w:val="1"/>
          <w:sz w:val="20"/>
          <w:szCs w:val="20"/>
        </w:rPr>
        <w:t xml:space="preserve"> </w:t>
      </w:r>
      <w:r w:rsidR="00130D7B" w:rsidRPr="00CE66CE">
        <w:rPr>
          <w:rFonts w:ascii="Arial" w:hAnsi="Arial"/>
          <w:sz w:val="20"/>
          <w:szCs w:val="20"/>
        </w:rPr>
        <w:t>controls</w:t>
      </w:r>
      <w:r w:rsidR="00130D7B">
        <w:rPr>
          <w:rFonts w:ascii="Arial" w:hAnsi="Arial"/>
          <w:sz w:val="20"/>
          <w:szCs w:val="20"/>
        </w:rPr>
        <w:t xml:space="preserve"> </w:t>
      </w:r>
      <w:r w:rsidR="00804255">
        <w:rPr>
          <w:rFonts w:ascii="Arial" w:hAnsi="Arial"/>
          <w:spacing w:val="37"/>
          <w:sz w:val="20"/>
          <w:szCs w:val="20"/>
        </w:rPr>
        <w:t>a</w:t>
      </w:r>
      <w:r w:rsidR="00130D7B">
        <w:rPr>
          <w:rFonts w:ascii="Arial" w:hAnsi="Arial"/>
          <w:spacing w:val="37"/>
          <w:sz w:val="20"/>
          <w:szCs w:val="20"/>
        </w:rPr>
        <w:t>nd</w:t>
      </w:r>
      <w:r>
        <w:rPr>
          <w:rFonts w:ascii="Arial" w:hAnsi="Arial"/>
          <w:sz w:val="20"/>
          <w:szCs w:val="20"/>
        </w:rPr>
        <w:t xml:space="preserve"> pro</w:t>
      </w:r>
      <w:r>
        <w:rPr>
          <w:rFonts w:ascii="Arial" w:hAnsi="Arial"/>
          <w:spacing w:val="1"/>
          <w:sz w:val="20"/>
          <w:szCs w:val="20"/>
        </w:rPr>
        <w:t>c</w:t>
      </w:r>
      <w:r>
        <w:rPr>
          <w:rFonts w:ascii="Arial" w:hAnsi="Arial"/>
          <w:sz w:val="20"/>
          <w:szCs w:val="20"/>
        </w:rPr>
        <w:t>e</w:t>
      </w:r>
      <w:r>
        <w:rPr>
          <w:rFonts w:ascii="Arial" w:hAnsi="Arial"/>
          <w:spacing w:val="-1"/>
          <w:sz w:val="20"/>
          <w:szCs w:val="20"/>
        </w:rPr>
        <w:t>d</w:t>
      </w:r>
      <w:r>
        <w:rPr>
          <w:rFonts w:ascii="Arial" w:hAnsi="Arial"/>
          <w:sz w:val="20"/>
          <w:szCs w:val="20"/>
        </w:rPr>
        <w:t>ure</w:t>
      </w:r>
      <w:r>
        <w:rPr>
          <w:rFonts w:ascii="Arial" w:hAnsi="Arial"/>
          <w:spacing w:val="2"/>
          <w:sz w:val="20"/>
          <w:szCs w:val="20"/>
        </w:rPr>
        <w:t>s</w:t>
      </w:r>
      <w:r>
        <w:rPr>
          <w:rFonts w:ascii="Arial" w:hAnsi="Arial"/>
          <w:sz w:val="20"/>
          <w:szCs w:val="20"/>
        </w:rPr>
        <w:t>.</w:t>
      </w:r>
      <w:r>
        <w:rPr>
          <w:rFonts w:ascii="Arial" w:hAnsi="Arial"/>
          <w:spacing w:val="22"/>
          <w:sz w:val="20"/>
          <w:szCs w:val="20"/>
        </w:rPr>
        <w:t xml:space="preserve"> </w:t>
      </w:r>
      <w:r>
        <w:rPr>
          <w:rFonts w:ascii="Arial" w:hAnsi="Arial"/>
          <w:spacing w:val="-1"/>
          <w:sz w:val="20"/>
          <w:szCs w:val="20"/>
        </w:rPr>
        <w:t>P</w:t>
      </w:r>
      <w:r>
        <w:rPr>
          <w:rFonts w:ascii="Arial" w:hAnsi="Arial"/>
          <w:spacing w:val="1"/>
          <w:sz w:val="20"/>
          <w:szCs w:val="20"/>
        </w:rPr>
        <w:t>l</w:t>
      </w:r>
      <w:r>
        <w:rPr>
          <w:rFonts w:ascii="Arial" w:hAnsi="Arial"/>
          <w:sz w:val="20"/>
          <w:szCs w:val="20"/>
        </w:rPr>
        <w:t>e</w:t>
      </w:r>
      <w:r>
        <w:rPr>
          <w:rFonts w:ascii="Arial" w:hAnsi="Arial"/>
          <w:spacing w:val="-1"/>
          <w:sz w:val="20"/>
          <w:szCs w:val="20"/>
        </w:rPr>
        <w:t>a</w:t>
      </w:r>
      <w:r>
        <w:rPr>
          <w:rFonts w:ascii="Arial" w:hAnsi="Arial"/>
          <w:spacing w:val="1"/>
          <w:sz w:val="20"/>
          <w:szCs w:val="20"/>
        </w:rPr>
        <w:t>s</w:t>
      </w:r>
      <w:r>
        <w:rPr>
          <w:rFonts w:ascii="Arial" w:hAnsi="Arial"/>
          <w:sz w:val="20"/>
          <w:szCs w:val="20"/>
        </w:rPr>
        <w:t>e</w:t>
      </w:r>
      <w:r>
        <w:rPr>
          <w:rFonts w:ascii="Arial" w:hAnsi="Arial"/>
          <w:spacing w:val="24"/>
          <w:sz w:val="20"/>
          <w:szCs w:val="20"/>
        </w:rPr>
        <w:t xml:space="preserve"> </w:t>
      </w:r>
      <w:r>
        <w:rPr>
          <w:rFonts w:ascii="Arial" w:hAnsi="Arial"/>
          <w:spacing w:val="2"/>
          <w:sz w:val="20"/>
          <w:szCs w:val="20"/>
        </w:rPr>
        <w:t>d</w:t>
      </w:r>
      <w:r>
        <w:rPr>
          <w:rFonts w:ascii="Arial" w:hAnsi="Arial"/>
          <w:sz w:val="20"/>
          <w:szCs w:val="20"/>
        </w:rPr>
        <w:t>o</w:t>
      </w:r>
      <w:r>
        <w:rPr>
          <w:rFonts w:ascii="Arial" w:hAnsi="Arial"/>
          <w:spacing w:val="28"/>
          <w:sz w:val="20"/>
          <w:szCs w:val="20"/>
        </w:rPr>
        <w:t xml:space="preserve"> </w:t>
      </w:r>
      <w:r>
        <w:rPr>
          <w:rFonts w:ascii="Arial" w:hAnsi="Arial"/>
          <w:sz w:val="20"/>
          <w:szCs w:val="20"/>
        </w:rPr>
        <w:t>n</w:t>
      </w:r>
      <w:r>
        <w:rPr>
          <w:rFonts w:ascii="Arial" w:hAnsi="Arial"/>
          <w:spacing w:val="1"/>
          <w:sz w:val="20"/>
          <w:szCs w:val="20"/>
        </w:rPr>
        <w:t>o</w:t>
      </w:r>
      <w:r>
        <w:rPr>
          <w:rFonts w:ascii="Arial" w:hAnsi="Arial"/>
          <w:sz w:val="20"/>
          <w:szCs w:val="20"/>
        </w:rPr>
        <w:t>t</w:t>
      </w:r>
      <w:r>
        <w:rPr>
          <w:rFonts w:ascii="Arial" w:hAnsi="Arial"/>
          <w:spacing w:val="30"/>
          <w:sz w:val="20"/>
          <w:szCs w:val="20"/>
        </w:rPr>
        <w:t xml:space="preserve"> </w:t>
      </w:r>
      <w:r>
        <w:rPr>
          <w:rFonts w:ascii="Arial" w:hAnsi="Arial"/>
          <w:sz w:val="20"/>
          <w:szCs w:val="20"/>
        </w:rPr>
        <w:t>h</w:t>
      </w:r>
      <w:r>
        <w:rPr>
          <w:rFonts w:ascii="Arial" w:hAnsi="Arial"/>
          <w:spacing w:val="-1"/>
          <w:sz w:val="20"/>
          <w:szCs w:val="20"/>
        </w:rPr>
        <w:t>e</w:t>
      </w:r>
      <w:r>
        <w:rPr>
          <w:rFonts w:ascii="Arial" w:hAnsi="Arial"/>
          <w:spacing w:val="1"/>
          <w:sz w:val="20"/>
          <w:szCs w:val="20"/>
        </w:rPr>
        <w:t>s</w:t>
      </w:r>
      <w:r>
        <w:rPr>
          <w:rFonts w:ascii="Arial" w:hAnsi="Arial"/>
          <w:spacing w:val="-1"/>
          <w:sz w:val="20"/>
          <w:szCs w:val="20"/>
        </w:rPr>
        <w:t>i</w:t>
      </w:r>
      <w:r>
        <w:rPr>
          <w:rFonts w:ascii="Arial" w:hAnsi="Arial"/>
          <w:sz w:val="20"/>
          <w:szCs w:val="20"/>
        </w:rPr>
        <w:t>t</w:t>
      </w:r>
      <w:r>
        <w:rPr>
          <w:rFonts w:ascii="Arial" w:hAnsi="Arial"/>
          <w:spacing w:val="2"/>
          <w:sz w:val="20"/>
          <w:szCs w:val="20"/>
        </w:rPr>
        <w:t>a</w:t>
      </w:r>
      <w:r>
        <w:rPr>
          <w:rFonts w:ascii="Arial" w:hAnsi="Arial"/>
          <w:sz w:val="20"/>
          <w:szCs w:val="20"/>
        </w:rPr>
        <w:t>te</w:t>
      </w:r>
      <w:r>
        <w:rPr>
          <w:rFonts w:ascii="Arial" w:hAnsi="Arial"/>
          <w:spacing w:val="23"/>
          <w:sz w:val="20"/>
          <w:szCs w:val="20"/>
        </w:rPr>
        <w:t xml:space="preserve"> </w:t>
      </w:r>
      <w:r>
        <w:rPr>
          <w:rFonts w:ascii="Arial" w:hAnsi="Arial"/>
          <w:sz w:val="20"/>
          <w:szCs w:val="20"/>
        </w:rPr>
        <w:t>to</w:t>
      </w:r>
      <w:r>
        <w:rPr>
          <w:rFonts w:ascii="Arial" w:hAnsi="Arial"/>
          <w:spacing w:val="31"/>
          <w:sz w:val="20"/>
          <w:szCs w:val="20"/>
        </w:rPr>
        <w:t xml:space="preserve"> </w:t>
      </w:r>
      <w:r>
        <w:rPr>
          <w:rFonts w:ascii="Arial" w:hAnsi="Arial"/>
          <w:spacing w:val="1"/>
          <w:sz w:val="20"/>
          <w:szCs w:val="20"/>
        </w:rPr>
        <w:t>c</w:t>
      </w:r>
      <w:r>
        <w:rPr>
          <w:rFonts w:ascii="Arial" w:hAnsi="Arial"/>
          <w:sz w:val="20"/>
          <w:szCs w:val="20"/>
        </w:rPr>
        <w:t>o</w:t>
      </w:r>
      <w:r>
        <w:rPr>
          <w:rFonts w:ascii="Arial" w:hAnsi="Arial"/>
          <w:spacing w:val="-1"/>
          <w:sz w:val="20"/>
          <w:szCs w:val="20"/>
        </w:rPr>
        <w:t>n</w:t>
      </w:r>
      <w:r>
        <w:rPr>
          <w:rFonts w:ascii="Arial" w:hAnsi="Arial"/>
          <w:sz w:val="20"/>
          <w:szCs w:val="20"/>
        </w:rPr>
        <w:t>tact</w:t>
      </w:r>
      <w:r>
        <w:rPr>
          <w:rFonts w:ascii="Arial" w:hAnsi="Arial"/>
          <w:spacing w:val="26"/>
          <w:sz w:val="20"/>
          <w:szCs w:val="20"/>
        </w:rPr>
        <w:t xml:space="preserve"> </w:t>
      </w:r>
      <w:r>
        <w:rPr>
          <w:rFonts w:ascii="Arial" w:hAnsi="Arial"/>
          <w:sz w:val="20"/>
          <w:szCs w:val="20"/>
        </w:rPr>
        <w:t>us</w:t>
      </w:r>
      <w:r>
        <w:rPr>
          <w:rFonts w:ascii="Arial" w:hAnsi="Arial"/>
          <w:spacing w:val="29"/>
          <w:sz w:val="20"/>
          <w:szCs w:val="20"/>
        </w:rPr>
        <w:t xml:space="preserve"> </w:t>
      </w:r>
      <w:r>
        <w:rPr>
          <w:rFonts w:ascii="Arial" w:hAnsi="Arial"/>
          <w:spacing w:val="-1"/>
          <w:sz w:val="20"/>
          <w:szCs w:val="20"/>
        </w:rPr>
        <w:t>i</w:t>
      </w:r>
      <w:r>
        <w:rPr>
          <w:rFonts w:ascii="Arial" w:hAnsi="Arial"/>
          <w:sz w:val="20"/>
          <w:szCs w:val="20"/>
        </w:rPr>
        <w:t>f</w:t>
      </w:r>
      <w:r>
        <w:rPr>
          <w:rFonts w:ascii="Arial" w:hAnsi="Arial"/>
          <w:spacing w:val="34"/>
          <w:sz w:val="20"/>
          <w:szCs w:val="20"/>
        </w:rPr>
        <w:t xml:space="preserve"> </w:t>
      </w:r>
      <w:r>
        <w:rPr>
          <w:rFonts w:ascii="Arial" w:hAnsi="Arial"/>
          <w:spacing w:val="-1"/>
          <w:sz w:val="20"/>
          <w:szCs w:val="20"/>
        </w:rPr>
        <w:t>y</w:t>
      </w:r>
      <w:r>
        <w:rPr>
          <w:rFonts w:ascii="Arial" w:hAnsi="Arial"/>
          <w:sz w:val="20"/>
          <w:szCs w:val="20"/>
        </w:rPr>
        <w:t>ou</w:t>
      </w:r>
      <w:r>
        <w:rPr>
          <w:rFonts w:ascii="Arial" w:hAnsi="Arial"/>
          <w:spacing w:val="26"/>
          <w:sz w:val="20"/>
          <w:szCs w:val="20"/>
        </w:rPr>
        <w:t xml:space="preserve"> </w:t>
      </w:r>
      <w:r>
        <w:rPr>
          <w:rFonts w:ascii="Arial" w:hAnsi="Arial"/>
          <w:sz w:val="20"/>
          <w:szCs w:val="20"/>
        </w:rPr>
        <w:t>h</w:t>
      </w:r>
      <w:r>
        <w:rPr>
          <w:rFonts w:ascii="Arial" w:hAnsi="Arial"/>
          <w:spacing w:val="1"/>
          <w:sz w:val="20"/>
          <w:szCs w:val="20"/>
        </w:rPr>
        <w:t>a</w:t>
      </w:r>
      <w:r>
        <w:rPr>
          <w:rFonts w:ascii="Arial" w:hAnsi="Arial"/>
          <w:spacing w:val="-1"/>
          <w:sz w:val="20"/>
          <w:szCs w:val="20"/>
        </w:rPr>
        <w:t>v</w:t>
      </w:r>
      <w:r>
        <w:rPr>
          <w:rFonts w:ascii="Arial" w:hAnsi="Arial"/>
          <w:sz w:val="20"/>
          <w:szCs w:val="20"/>
        </w:rPr>
        <w:t>e</w:t>
      </w:r>
      <w:r>
        <w:rPr>
          <w:rFonts w:ascii="Arial" w:hAnsi="Arial"/>
          <w:spacing w:val="28"/>
          <w:sz w:val="20"/>
          <w:szCs w:val="20"/>
        </w:rPr>
        <w:t xml:space="preserve"> </w:t>
      </w:r>
      <w:r>
        <w:rPr>
          <w:rFonts w:ascii="Arial" w:hAnsi="Arial"/>
          <w:sz w:val="20"/>
          <w:szCs w:val="20"/>
        </w:rPr>
        <w:t>a</w:t>
      </w:r>
      <w:r>
        <w:rPr>
          <w:rFonts w:ascii="Arial" w:hAnsi="Arial"/>
          <w:spacing w:val="4"/>
          <w:sz w:val="20"/>
          <w:szCs w:val="20"/>
        </w:rPr>
        <w:t>n</w:t>
      </w:r>
      <w:r>
        <w:rPr>
          <w:rFonts w:ascii="Arial" w:hAnsi="Arial"/>
          <w:sz w:val="20"/>
          <w:szCs w:val="20"/>
        </w:rPr>
        <w:t>y</w:t>
      </w:r>
      <w:r>
        <w:rPr>
          <w:rFonts w:ascii="Arial" w:hAnsi="Arial"/>
          <w:spacing w:val="24"/>
          <w:sz w:val="20"/>
          <w:szCs w:val="20"/>
        </w:rPr>
        <w:t xml:space="preserve"> </w:t>
      </w:r>
      <w:r>
        <w:rPr>
          <w:rFonts w:ascii="Arial" w:hAnsi="Arial"/>
          <w:spacing w:val="2"/>
          <w:sz w:val="20"/>
          <w:szCs w:val="20"/>
        </w:rPr>
        <w:t>q</w:t>
      </w:r>
      <w:r>
        <w:rPr>
          <w:rFonts w:ascii="Arial" w:hAnsi="Arial"/>
          <w:sz w:val="20"/>
          <w:szCs w:val="20"/>
        </w:rPr>
        <w:t>u</w:t>
      </w:r>
      <w:r>
        <w:rPr>
          <w:rFonts w:ascii="Arial" w:hAnsi="Arial"/>
          <w:spacing w:val="-1"/>
          <w:sz w:val="20"/>
          <w:szCs w:val="20"/>
        </w:rPr>
        <w:t>e</w:t>
      </w:r>
      <w:r>
        <w:rPr>
          <w:rFonts w:ascii="Arial" w:hAnsi="Arial"/>
          <w:spacing w:val="1"/>
          <w:sz w:val="20"/>
          <w:szCs w:val="20"/>
        </w:rPr>
        <w:t>ri</w:t>
      </w:r>
      <w:r>
        <w:rPr>
          <w:rFonts w:ascii="Arial" w:hAnsi="Arial"/>
          <w:sz w:val="20"/>
          <w:szCs w:val="20"/>
        </w:rPr>
        <w:t>es</w:t>
      </w:r>
      <w:r>
        <w:rPr>
          <w:rFonts w:ascii="Arial" w:hAnsi="Arial"/>
          <w:spacing w:val="25"/>
          <w:sz w:val="20"/>
          <w:szCs w:val="20"/>
        </w:rPr>
        <w:t xml:space="preserve"> </w:t>
      </w:r>
      <w:r>
        <w:rPr>
          <w:rFonts w:ascii="Arial" w:hAnsi="Arial"/>
          <w:spacing w:val="-1"/>
          <w:sz w:val="20"/>
          <w:szCs w:val="20"/>
        </w:rPr>
        <w:t>i</w:t>
      </w:r>
      <w:r>
        <w:rPr>
          <w:rFonts w:ascii="Arial" w:hAnsi="Arial"/>
          <w:sz w:val="20"/>
          <w:szCs w:val="20"/>
        </w:rPr>
        <w:t>n</w:t>
      </w:r>
      <w:r>
        <w:rPr>
          <w:rFonts w:ascii="Arial" w:hAnsi="Arial"/>
          <w:spacing w:val="29"/>
          <w:sz w:val="20"/>
          <w:szCs w:val="20"/>
        </w:rPr>
        <w:t xml:space="preserve"> </w:t>
      </w:r>
      <w:r>
        <w:rPr>
          <w:rFonts w:ascii="Arial" w:hAnsi="Arial"/>
          <w:spacing w:val="1"/>
          <w:sz w:val="20"/>
          <w:szCs w:val="20"/>
        </w:rPr>
        <w:t>r</w:t>
      </w:r>
      <w:r>
        <w:rPr>
          <w:rFonts w:ascii="Arial" w:hAnsi="Arial"/>
          <w:spacing w:val="2"/>
          <w:sz w:val="20"/>
          <w:szCs w:val="20"/>
        </w:rPr>
        <w:t>e</w:t>
      </w:r>
      <w:r>
        <w:rPr>
          <w:rFonts w:ascii="Arial" w:hAnsi="Arial"/>
          <w:spacing w:val="1"/>
          <w:sz w:val="20"/>
          <w:szCs w:val="20"/>
        </w:rPr>
        <w:t>l</w:t>
      </w:r>
      <w:r>
        <w:rPr>
          <w:rFonts w:ascii="Arial" w:hAnsi="Arial"/>
          <w:sz w:val="20"/>
          <w:szCs w:val="20"/>
        </w:rPr>
        <w:t>at</w:t>
      </w:r>
      <w:r>
        <w:rPr>
          <w:rFonts w:ascii="Arial" w:hAnsi="Arial"/>
          <w:spacing w:val="-2"/>
          <w:sz w:val="20"/>
          <w:szCs w:val="20"/>
        </w:rPr>
        <w:t>i</w:t>
      </w:r>
      <w:r>
        <w:rPr>
          <w:rFonts w:ascii="Arial" w:hAnsi="Arial"/>
          <w:spacing w:val="2"/>
          <w:sz w:val="20"/>
          <w:szCs w:val="20"/>
        </w:rPr>
        <w:t>o</w:t>
      </w:r>
      <w:r>
        <w:rPr>
          <w:rFonts w:ascii="Arial" w:hAnsi="Arial"/>
          <w:sz w:val="20"/>
          <w:szCs w:val="20"/>
        </w:rPr>
        <w:t>n</w:t>
      </w:r>
      <w:r>
        <w:rPr>
          <w:rFonts w:ascii="Arial" w:hAnsi="Arial"/>
          <w:spacing w:val="33"/>
          <w:sz w:val="20"/>
          <w:szCs w:val="20"/>
        </w:rPr>
        <w:t xml:space="preserve"> </w:t>
      </w:r>
      <w:r>
        <w:rPr>
          <w:rFonts w:ascii="Arial" w:hAnsi="Arial"/>
          <w:sz w:val="20"/>
          <w:szCs w:val="20"/>
        </w:rPr>
        <w:t>to</w:t>
      </w:r>
      <w:r>
        <w:rPr>
          <w:rFonts w:ascii="Arial" w:hAnsi="Arial"/>
          <w:spacing w:val="31"/>
          <w:sz w:val="20"/>
          <w:szCs w:val="20"/>
        </w:rPr>
        <w:t xml:space="preserve"> </w:t>
      </w:r>
      <w:r>
        <w:rPr>
          <w:rFonts w:ascii="Arial" w:hAnsi="Arial"/>
          <w:sz w:val="20"/>
          <w:szCs w:val="20"/>
        </w:rPr>
        <w:t>a</w:t>
      </w:r>
      <w:r>
        <w:rPr>
          <w:rFonts w:ascii="Arial" w:hAnsi="Arial"/>
          <w:spacing w:val="4"/>
          <w:sz w:val="20"/>
          <w:szCs w:val="20"/>
        </w:rPr>
        <w:t>n</w:t>
      </w:r>
      <w:r>
        <w:rPr>
          <w:rFonts w:ascii="Arial" w:hAnsi="Arial"/>
          <w:sz w:val="20"/>
          <w:szCs w:val="20"/>
        </w:rPr>
        <w:t>y</w:t>
      </w:r>
      <w:r>
        <w:rPr>
          <w:rFonts w:ascii="Arial" w:hAnsi="Arial"/>
          <w:spacing w:val="24"/>
          <w:sz w:val="20"/>
          <w:szCs w:val="20"/>
        </w:rPr>
        <w:t xml:space="preserve"> </w:t>
      </w:r>
      <w:r>
        <w:rPr>
          <w:rFonts w:ascii="Arial" w:hAnsi="Arial"/>
          <w:sz w:val="20"/>
          <w:szCs w:val="20"/>
        </w:rPr>
        <w:t>of</w:t>
      </w:r>
      <w:r>
        <w:rPr>
          <w:rFonts w:ascii="Arial" w:hAnsi="Arial"/>
          <w:spacing w:val="31"/>
          <w:sz w:val="20"/>
          <w:szCs w:val="20"/>
        </w:rPr>
        <w:t xml:space="preserve"> </w:t>
      </w:r>
      <w:r>
        <w:rPr>
          <w:rFonts w:ascii="Arial" w:hAnsi="Arial"/>
          <w:sz w:val="20"/>
          <w:szCs w:val="20"/>
        </w:rPr>
        <w:t xml:space="preserve">the </w:t>
      </w:r>
      <w:r>
        <w:rPr>
          <w:rFonts w:ascii="Arial" w:hAnsi="Arial"/>
          <w:spacing w:val="-1"/>
          <w:sz w:val="20"/>
          <w:szCs w:val="20"/>
        </w:rPr>
        <w:t>i</w:t>
      </w:r>
      <w:r>
        <w:rPr>
          <w:rFonts w:ascii="Arial" w:hAnsi="Arial"/>
          <w:spacing w:val="1"/>
          <w:sz w:val="20"/>
          <w:szCs w:val="20"/>
        </w:rPr>
        <w:t>ss</w:t>
      </w:r>
      <w:r>
        <w:rPr>
          <w:rFonts w:ascii="Arial" w:hAnsi="Arial"/>
          <w:sz w:val="20"/>
          <w:szCs w:val="20"/>
        </w:rPr>
        <w:t>u</w:t>
      </w:r>
      <w:r>
        <w:rPr>
          <w:rFonts w:ascii="Arial" w:hAnsi="Arial"/>
          <w:spacing w:val="-1"/>
          <w:sz w:val="20"/>
          <w:szCs w:val="20"/>
        </w:rPr>
        <w:t>e</w:t>
      </w:r>
      <w:r>
        <w:rPr>
          <w:rFonts w:ascii="Arial" w:hAnsi="Arial"/>
          <w:sz w:val="20"/>
          <w:szCs w:val="20"/>
        </w:rPr>
        <w:t>s</w:t>
      </w:r>
      <w:r>
        <w:rPr>
          <w:rFonts w:ascii="Arial" w:hAnsi="Arial"/>
          <w:spacing w:val="-5"/>
          <w:sz w:val="20"/>
          <w:szCs w:val="20"/>
        </w:rPr>
        <w:t xml:space="preserve"> </w:t>
      </w:r>
      <w:r>
        <w:rPr>
          <w:rFonts w:ascii="Arial" w:hAnsi="Arial"/>
          <w:sz w:val="20"/>
          <w:szCs w:val="20"/>
        </w:rPr>
        <w:t>ra</w:t>
      </w:r>
      <w:r>
        <w:rPr>
          <w:rFonts w:ascii="Arial" w:hAnsi="Arial"/>
          <w:spacing w:val="-1"/>
          <w:sz w:val="20"/>
          <w:szCs w:val="20"/>
        </w:rPr>
        <w:t>i</w:t>
      </w:r>
      <w:r>
        <w:rPr>
          <w:rFonts w:ascii="Arial" w:hAnsi="Arial"/>
          <w:spacing w:val="1"/>
          <w:sz w:val="20"/>
          <w:szCs w:val="20"/>
        </w:rPr>
        <w:t>s</w:t>
      </w:r>
      <w:r>
        <w:rPr>
          <w:rFonts w:ascii="Arial" w:hAnsi="Arial"/>
          <w:sz w:val="20"/>
          <w:szCs w:val="20"/>
        </w:rPr>
        <w:t>e</w:t>
      </w:r>
      <w:r>
        <w:rPr>
          <w:rFonts w:ascii="Arial" w:hAnsi="Arial"/>
          <w:spacing w:val="1"/>
          <w:sz w:val="20"/>
          <w:szCs w:val="20"/>
        </w:rPr>
        <w:t>d</w:t>
      </w:r>
      <w:r>
        <w:rPr>
          <w:rFonts w:ascii="Arial" w:hAnsi="Arial"/>
          <w:sz w:val="20"/>
          <w:szCs w:val="20"/>
        </w:rPr>
        <w:t>.</w:t>
      </w:r>
    </w:p>
    <w:p w14:paraId="7893E689" w14:textId="77777777" w:rsidR="000F26CB" w:rsidRDefault="000F26CB">
      <w:pPr>
        <w:widowControl w:val="0"/>
        <w:autoSpaceDE w:val="0"/>
        <w:autoSpaceDN w:val="0"/>
        <w:adjustRightInd w:val="0"/>
        <w:spacing w:before="1" w:after="0" w:line="240" w:lineRule="exact"/>
        <w:rPr>
          <w:rFonts w:ascii="Arial" w:hAnsi="Arial"/>
          <w:sz w:val="24"/>
          <w:szCs w:val="24"/>
        </w:rPr>
      </w:pPr>
    </w:p>
    <w:p w14:paraId="5D00166C" w14:textId="77777777" w:rsidR="000F26CB" w:rsidRDefault="000F26CB">
      <w:pPr>
        <w:widowControl w:val="0"/>
        <w:autoSpaceDE w:val="0"/>
        <w:autoSpaceDN w:val="0"/>
        <w:adjustRightInd w:val="0"/>
        <w:spacing w:after="0" w:line="240" w:lineRule="auto"/>
        <w:ind w:left="100" w:right="8731"/>
        <w:jc w:val="both"/>
        <w:rPr>
          <w:rFonts w:ascii="Arial" w:hAnsi="Arial"/>
          <w:sz w:val="20"/>
          <w:szCs w:val="20"/>
        </w:rPr>
      </w:pPr>
      <w:r>
        <w:rPr>
          <w:rFonts w:ascii="Arial" w:hAnsi="Arial"/>
          <w:spacing w:val="-1"/>
          <w:sz w:val="20"/>
          <w:szCs w:val="20"/>
        </w:rPr>
        <w:t>Y</w:t>
      </w:r>
      <w:r>
        <w:rPr>
          <w:rFonts w:ascii="Arial" w:hAnsi="Arial"/>
          <w:sz w:val="20"/>
          <w:szCs w:val="20"/>
        </w:rPr>
        <w:t>o</w:t>
      </w:r>
      <w:r>
        <w:rPr>
          <w:rFonts w:ascii="Arial" w:hAnsi="Arial"/>
          <w:spacing w:val="-1"/>
          <w:sz w:val="20"/>
          <w:szCs w:val="20"/>
        </w:rPr>
        <w:t>u</w:t>
      </w:r>
      <w:r>
        <w:rPr>
          <w:rFonts w:ascii="Arial" w:hAnsi="Arial"/>
          <w:spacing w:val="1"/>
          <w:sz w:val="20"/>
          <w:szCs w:val="20"/>
        </w:rPr>
        <w:t>r</w:t>
      </w:r>
      <w:r>
        <w:rPr>
          <w:rFonts w:ascii="Arial" w:hAnsi="Arial"/>
          <w:sz w:val="20"/>
          <w:szCs w:val="20"/>
        </w:rPr>
        <w:t>s</w:t>
      </w:r>
      <w:r>
        <w:rPr>
          <w:rFonts w:ascii="Arial" w:hAnsi="Arial"/>
          <w:spacing w:val="-4"/>
          <w:sz w:val="20"/>
          <w:szCs w:val="20"/>
        </w:rPr>
        <w:t xml:space="preserve"> </w:t>
      </w:r>
      <w:r>
        <w:rPr>
          <w:rFonts w:ascii="Arial" w:hAnsi="Arial"/>
          <w:spacing w:val="1"/>
          <w:sz w:val="20"/>
          <w:szCs w:val="20"/>
        </w:rPr>
        <w:t>s</w:t>
      </w:r>
      <w:r>
        <w:rPr>
          <w:rFonts w:ascii="Arial" w:hAnsi="Arial"/>
          <w:spacing w:val="-1"/>
          <w:sz w:val="20"/>
          <w:szCs w:val="20"/>
        </w:rPr>
        <w:t>i</w:t>
      </w:r>
      <w:r>
        <w:rPr>
          <w:rFonts w:ascii="Arial" w:hAnsi="Arial"/>
          <w:sz w:val="20"/>
          <w:szCs w:val="20"/>
        </w:rPr>
        <w:t>n</w:t>
      </w:r>
      <w:r>
        <w:rPr>
          <w:rFonts w:ascii="Arial" w:hAnsi="Arial"/>
          <w:spacing w:val="1"/>
          <w:sz w:val="20"/>
          <w:szCs w:val="20"/>
        </w:rPr>
        <w:t>c</w:t>
      </w:r>
      <w:r>
        <w:rPr>
          <w:rFonts w:ascii="Arial" w:hAnsi="Arial"/>
          <w:sz w:val="20"/>
          <w:szCs w:val="20"/>
        </w:rPr>
        <w:t>e</w:t>
      </w:r>
      <w:r>
        <w:rPr>
          <w:rFonts w:ascii="Arial" w:hAnsi="Arial"/>
          <w:spacing w:val="3"/>
          <w:sz w:val="20"/>
          <w:szCs w:val="20"/>
        </w:rPr>
        <w:t>r</w:t>
      </w:r>
      <w:r>
        <w:rPr>
          <w:rFonts w:ascii="Arial" w:hAnsi="Arial"/>
          <w:sz w:val="20"/>
          <w:szCs w:val="20"/>
        </w:rPr>
        <w:t>e</w:t>
      </w:r>
      <w:r>
        <w:rPr>
          <w:rFonts w:ascii="Arial" w:hAnsi="Arial"/>
          <w:spacing w:val="3"/>
          <w:sz w:val="20"/>
          <w:szCs w:val="20"/>
        </w:rPr>
        <w:t>l</w:t>
      </w:r>
      <w:r>
        <w:rPr>
          <w:rFonts w:ascii="Arial" w:hAnsi="Arial"/>
          <w:sz w:val="20"/>
          <w:szCs w:val="20"/>
        </w:rPr>
        <w:t>y</w:t>
      </w:r>
    </w:p>
    <w:p w14:paraId="6769026D" w14:textId="77777777" w:rsidR="000F26CB" w:rsidRDefault="000F26CB">
      <w:pPr>
        <w:widowControl w:val="0"/>
        <w:autoSpaceDE w:val="0"/>
        <w:autoSpaceDN w:val="0"/>
        <w:adjustRightInd w:val="0"/>
        <w:spacing w:before="2" w:after="0" w:line="240" w:lineRule="exact"/>
        <w:rPr>
          <w:rFonts w:ascii="Arial" w:hAnsi="Arial"/>
          <w:sz w:val="24"/>
          <w:szCs w:val="24"/>
        </w:rPr>
      </w:pPr>
    </w:p>
    <w:p w14:paraId="428EFD98" w14:textId="77777777" w:rsidR="000F26CB" w:rsidRDefault="000F26CB" w:rsidP="00B86939">
      <w:pPr>
        <w:widowControl w:val="0"/>
        <w:autoSpaceDE w:val="0"/>
        <w:autoSpaceDN w:val="0"/>
        <w:adjustRightInd w:val="0"/>
        <w:spacing w:before="2" w:after="0" w:line="240" w:lineRule="exact"/>
        <w:rPr>
          <w:rFonts w:ascii="Arial" w:hAnsi="Arial"/>
          <w:sz w:val="24"/>
          <w:szCs w:val="24"/>
        </w:rPr>
      </w:pPr>
    </w:p>
    <w:p w14:paraId="02A37C93" w14:textId="77777777" w:rsidR="005A7F73" w:rsidRPr="00B86939" w:rsidRDefault="005A7F73" w:rsidP="00B86939">
      <w:pPr>
        <w:widowControl w:val="0"/>
        <w:autoSpaceDE w:val="0"/>
        <w:autoSpaceDN w:val="0"/>
        <w:adjustRightInd w:val="0"/>
        <w:spacing w:before="2" w:after="0" w:line="240" w:lineRule="exact"/>
        <w:rPr>
          <w:rFonts w:ascii="Arial" w:hAnsi="Arial"/>
          <w:sz w:val="24"/>
          <w:szCs w:val="24"/>
        </w:rPr>
      </w:pPr>
    </w:p>
    <w:p w14:paraId="54EECA66" w14:textId="2BA3BE1B" w:rsidR="000F26CB" w:rsidRDefault="000F26CB" w:rsidP="00B86939">
      <w:pPr>
        <w:widowControl w:val="0"/>
        <w:autoSpaceDE w:val="0"/>
        <w:autoSpaceDN w:val="0"/>
        <w:adjustRightInd w:val="0"/>
        <w:spacing w:before="2" w:after="0" w:line="240" w:lineRule="exact"/>
        <w:rPr>
          <w:rFonts w:ascii="Arial" w:hAnsi="Arial"/>
          <w:sz w:val="24"/>
          <w:szCs w:val="24"/>
        </w:rPr>
      </w:pPr>
    </w:p>
    <w:p w14:paraId="43C0DACA" w14:textId="58964E13" w:rsidR="000F18E5" w:rsidRDefault="000F18E5" w:rsidP="00B86939">
      <w:pPr>
        <w:widowControl w:val="0"/>
        <w:autoSpaceDE w:val="0"/>
        <w:autoSpaceDN w:val="0"/>
        <w:adjustRightInd w:val="0"/>
        <w:spacing w:before="2" w:after="0" w:line="240" w:lineRule="exact"/>
        <w:rPr>
          <w:rFonts w:ascii="Arial" w:hAnsi="Arial"/>
          <w:sz w:val="24"/>
          <w:szCs w:val="24"/>
        </w:rPr>
      </w:pPr>
    </w:p>
    <w:p w14:paraId="1127C873" w14:textId="77777777" w:rsidR="000F18E5" w:rsidRPr="00B86939" w:rsidRDefault="000F18E5" w:rsidP="00B86939">
      <w:pPr>
        <w:widowControl w:val="0"/>
        <w:autoSpaceDE w:val="0"/>
        <w:autoSpaceDN w:val="0"/>
        <w:adjustRightInd w:val="0"/>
        <w:spacing w:before="2" w:after="0" w:line="240" w:lineRule="exact"/>
        <w:rPr>
          <w:rFonts w:ascii="Arial" w:hAnsi="Arial"/>
          <w:sz w:val="24"/>
          <w:szCs w:val="24"/>
        </w:rPr>
      </w:pPr>
    </w:p>
    <w:p w14:paraId="145EBB75" w14:textId="6A765C15" w:rsidR="00EF79A3" w:rsidRPr="00167C6E" w:rsidRDefault="00B91B32" w:rsidP="00EF79A3">
      <w:pPr>
        <w:spacing w:before="120" w:after="120"/>
        <w:jc w:val="both"/>
        <w:rPr>
          <w:rFonts w:ascii="Arial" w:hAnsi="Arial"/>
          <w:bCs/>
          <w:noProof/>
          <w:sz w:val="20"/>
        </w:rPr>
      </w:pPr>
      <w:r>
        <w:rPr>
          <w:rFonts w:ascii="Arial" w:hAnsi="Arial"/>
          <w:bCs/>
          <w:noProof/>
          <w:sz w:val="20"/>
        </w:rPr>
        <w:t xml:space="preserve"> </w:t>
      </w:r>
      <w:r w:rsidR="00E6518E" w:rsidRPr="00167C6E">
        <w:rPr>
          <w:rFonts w:ascii="Arial" w:hAnsi="Arial"/>
          <w:bCs/>
          <w:noProof/>
          <w:sz w:val="20"/>
        </w:rPr>
        <w:t>Mustafa Abdulghani</w:t>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noProof/>
          <w:sz w:val="20"/>
          <w:szCs w:val="20"/>
        </w:rPr>
        <w:t>Qazi Mohamad Street</w:t>
      </w:r>
    </w:p>
    <w:p w14:paraId="114A20F1" w14:textId="5FC3829B" w:rsidR="00EF79A3" w:rsidRPr="00B57815" w:rsidRDefault="00B91B32" w:rsidP="00EF79A3">
      <w:pPr>
        <w:spacing w:before="120" w:after="120"/>
        <w:jc w:val="both"/>
        <w:rPr>
          <w:rFonts w:ascii="Arial" w:hAnsi="Arial"/>
          <w:bCs/>
          <w:noProof/>
          <w:sz w:val="20"/>
          <w:lang w:val="da-DK"/>
        </w:rPr>
      </w:pPr>
      <w:r w:rsidRPr="00167C6E">
        <w:rPr>
          <w:rFonts w:ascii="Arial" w:hAnsi="Arial"/>
          <w:bCs/>
          <w:noProof/>
          <w:sz w:val="20"/>
        </w:rPr>
        <w:t xml:space="preserve"> </w:t>
      </w:r>
      <w:r w:rsidR="00EF79A3" w:rsidRPr="00B57815">
        <w:rPr>
          <w:rFonts w:ascii="Arial" w:hAnsi="Arial"/>
          <w:bCs/>
          <w:noProof/>
          <w:sz w:val="20"/>
          <w:lang w:val="da-DK"/>
        </w:rPr>
        <w:t>Partner</w:t>
      </w:r>
      <w:r w:rsidR="00EF79A3" w:rsidRPr="00B57815">
        <w:rPr>
          <w:rFonts w:ascii="Arial" w:hAnsi="Arial"/>
          <w:bCs/>
          <w:noProof/>
          <w:sz w:val="20"/>
          <w:lang w:val="da-DK"/>
        </w:rPr>
        <w:tab/>
      </w:r>
      <w:r w:rsidR="00EF79A3" w:rsidRPr="00B57815">
        <w:rPr>
          <w:rFonts w:ascii="Arial" w:hAnsi="Arial"/>
          <w:bCs/>
          <w:noProof/>
          <w:sz w:val="20"/>
          <w:lang w:val="da-DK"/>
        </w:rPr>
        <w:tab/>
      </w:r>
      <w:r w:rsidR="00EF79A3" w:rsidRPr="00B57815">
        <w:rPr>
          <w:rFonts w:ascii="Arial" w:hAnsi="Arial"/>
          <w:bCs/>
          <w:noProof/>
          <w:sz w:val="20"/>
          <w:lang w:val="da-DK"/>
        </w:rPr>
        <w:tab/>
      </w:r>
      <w:r w:rsidR="00EF79A3" w:rsidRPr="00B57815">
        <w:rPr>
          <w:rFonts w:ascii="Arial" w:hAnsi="Arial"/>
          <w:bCs/>
          <w:noProof/>
          <w:sz w:val="20"/>
          <w:lang w:val="da-DK"/>
        </w:rPr>
        <w:tab/>
      </w:r>
      <w:r w:rsidR="00EF79A3" w:rsidRPr="00B57815">
        <w:rPr>
          <w:rFonts w:ascii="Arial" w:hAnsi="Arial"/>
          <w:bCs/>
          <w:noProof/>
          <w:sz w:val="20"/>
          <w:lang w:val="da-DK"/>
        </w:rPr>
        <w:tab/>
      </w:r>
      <w:r w:rsidR="002376FC" w:rsidRPr="00B57815">
        <w:rPr>
          <w:rFonts w:ascii="Arial" w:hAnsi="Arial"/>
          <w:bCs/>
          <w:noProof/>
          <w:sz w:val="20"/>
          <w:lang w:val="da-DK"/>
        </w:rPr>
        <w:tab/>
      </w:r>
      <w:r w:rsidR="002376FC" w:rsidRPr="00B57815">
        <w:rPr>
          <w:rFonts w:ascii="Arial" w:hAnsi="Arial"/>
          <w:bCs/>
          <w:noProof/>
          <w:sz w:val="20"/>
          <w:lang w:val="da-DK"/>
        </w:rPr>
        <w:tab/>
      </w:r>
      <w:r w:rsidR="00EF79A3" w:rsidRPr="00B57815">
        <w:rPr>
          <w:rFonts w:ascii="Arial" w:hAnsi="Arial"/>
          <w:bCs/>
          <w:noProof/>
          <w:sz w:val="20"/>
          <w:lang w:val="da-DK"/>
        </w:rPr>
        <w:tab/>
      </w:r>
      <w:r w:rsidR="00EF79A3" w:rsidRPr="00B57815">
        <w:rPr>
          <w:rFonts w:ascii="Arial" w:hAnsi="Arial"/>
          <w:noProof/>
          <w:sz w:val="20"/>
          <w:szCs w:val="20"/>
          <w:lang w:val="da-DK"/>
        </w:rPr>
        <w:t>Italian Village, Villa 25B</w:t>
      </w:r>
    </w:p>
    <w:p w14:paraId="63DE822F" w14:textId="18A2ADD1" w:rsidR="00EF79A3" w:rsidRPr="00B57815" w:rsidRDefault="00B91B32" w:rsidP="00EF79A3">
      <w:pPr>
        <w:autoSpaceDE w:val="0"/>
        <w:autoSpaceDN w:val="0"/>
        <w:rPr>
          <w:rFonts w:ascii="Arial" w:hAnsi="Arial"/>
          <w:noProof/>
          <w:sz w:val="20"/>
          <w:szCs w:val="20"/>
          <w:lang w:val="da-DK"/>
        </w:rPr>
      </w:pPr>
      <w:r w:rsidRPr="00B57815">
        <w:rPr>
          <w:rFonts w:ascii="Arial" w:hAnsi="Arial"/>
          <w:bCs/>
          <w:noProof/>
          <w:sz w:val="20"/>
          <w:lang w:val="da-DK"/>
        </w:rPr>
        <w:t xml:space="preserve"> </w:t>
      </w:r>
      <w:r w:rsidR="00EF79A3" w:rsidRPr="00B57815">
        <w:rPr>
          <w:rFonts w:ascii="Arial" w:hAnsi="Arial"/>
          <w:bCs/>
          <w:noProof/>
          <w:sz w:val="20"/>
          <w:lang w:val="da-DK"/>
        </w:rPr>
        <w:t xml:space="preserve">Moore </w:t>
      </w:r>
      <w:r w:rsidR="000F18E5" w:rsidRPr="00B57815">
        <w:rPr>
          <w:rFonts w:ascii="Arial" w:hAnsi="Arial"/>
          <w:bCs/>
          <w:noProof/>
          <w:sz w:val="20"/>
          <w:lang w:val="da-DK"/>
        </w:rPr>
        <w:t>Iraq</w:t>
      </w:r>
      <w:r w:rsidR="000F18E5" w:rsidRPr="00B57815">
        <w:rPr>
          <w:rFonts w:ascii="Arial" w:hAnsi="Arial"/>
          <w:bCs/>
          <w:noProof/>
          <w:sz w:val="20"/>
          <w:lang w:val="da-DK"/>
        </w:rPr>
        <w:tab/>
      </w:r>
      <w:r w:rsidR="00EF79A3" w:rsidRPr="00B57815">
        <w:rPr>
          <w:rFonts w:ascii="Arial" w:hAnsi="Arial"/>
          <w:bCs/>
          <w:noProof/>
          <w:sz w:val="20"/>
          <w:lang w:val="da-DK"/>
        </w:rPr>
        <w:tab/>
      </w:r>
      <w:r w:rsidR="00EF79A3" w:rsidRPr="00B57815">
        <w:rPr>
          <w:rFonts w:ascii="Arial" w:hAnsi="Arial"/>
          <w:bCs/>
          <w:noProof/>
          <w:sz w:val="20"/>
          <w:lang w:val="da-DK"/>
        </w:rPr>
        <w:tab/>
      </w:r>
      <w:r w:rsidR="00EF79A3" w:rsidRPr="00B57815">
        <w:rPr>
          <w:rFonts w:ascii="Arial" w:hAnsi="Arial"/>
          <w:bCs/>
          <w:noProof/>
          <w:sz w:val="20"/>
          <w:lang w:val="da-DK"/>
        </w:rPr>
        <w:tab/>
        <w:t xml:space="preserve">                                       </w:t>
      </w:r>
      <w:r w:rsidR="00EF79A3" w:rsidRPr="00B57815">
        <w:rPr>
          <w:rFonts w:ascii="Arial" w:hAnsi="Arial"/>
          <w:noProof/>
          <w:sz w:val="20"/>
          <w:szCs w:val="20"/>
          <w:lang w:val="da-DK"/>
        </w:rPr>
        <w:t>Erbil, Kurdistan, Iraq</w:t>
      </w:r>
    </w:p>
    <w:p w14:paraId="7B08C3AA" w14:textId="16DB243D" w:rsidR="00EF79A3" w:rsidRDefault="002022F4" w:rsidP="00030995">
      <w:pPr>
        <w:widowControl w:val="0"/>
        <w:autoSpaceDE w:val="0"/>
        <w:autoSpaceDN w:val="0"/>
        <w:adjustRightInd w:val="0"/>
        <w:spacing w:after="0" w:line="240" w:lineRule="auto"/>
        <w:ind w:left="100" w:right="8399"/>
        <w:jc w:val="both"/>
        <w:rPr>
          <w:rFonts w:ascii="Arial" w:hAnsi="Arial"/>
          <w:sz w:val="20"/>
          <w:szCs w:val="20"/>
        </w:rPr>
      </w:pPr>
      <w:r>
        <w:rPr>
          <w:rFonts w:ascii="Arial" w:hAnsi="Arial" w:hint="cs"/>
          <w:sz w:val="20"/>
          <w:szCs w:val="20"/>
          <w:rtl/>
        </w:rPr>
        <w:t>01</w:t>
      </w:r>
      <w:r w:rsidR="00EF79A3" w:rsidRPr="005460B6">
        <w:rPr>
          <w:rFonts w:ascii="Arial" w:hAnsi="Arial"/>
          <w:sz w:val="20"/>
          <w:szCs w:val="20"/>
        </w:rPr>
        <w:t xml:space="preserve"> </w:t>
      </w:r>
      <w:r>
        <w:rPr>
          <w:rFonts w:ascii="Arial" w:hAnsi="Arial"/>
          <w:sz w:val="20"/>
          <w:szCs w:val="20"/>
        </w:rPr>
        <w:t>November</w:t>
      </w:r>
      <w:r w:rsidR="00EF79A3" w:rsidRPr="005460B6">
        <w:rPr>
          <w:rFonts w:ascii="Arial" w:hAnsi="Arial"/>
          <w:sz w:val="20"/>
          <w:szCs w:val="20"/>
        </w:rPr>
        <w:t xml:space="preserve"> 202</w:t>
      </w:r>
      <w:r>
        <w:rPr>
          <w:rFonts w:ascii="Arial" w:hAnsi="Arial"/>
          <w:sz w:val="20"/>
          <w:szCs w:val="20"/>
        </w:rPr>
        <w:t>3</w:t>
      </w:r>
    </w:p>
    <w:p w14:paraId="535CF246" w14:textId="77777777" w:rsidR="000F26CB" w:rsidRPr="00C77853" w:rsidRDefault="000F26CB">
      <w:pPr>
        <w:widowControl w:val="0"/>
        <w:autoSpaceDE w:val="0"/>
        <w:autoSpaceDN w:val="0"/>
        <w:adjustRightInd w:val="0"/>
        <w:spacing w:after="0" w:line="240" w:lineRule="auto"/>
        <w:ind w:left="100" w:right="8399"/>
        <w:jc w:val="both"/>
        <w:rPr>
          <w:rFonts w:ascii="Arial" w:hAnsi="Arial"/>
          <w:sz w:val="20"/>
          <w:szCs w:val="20"/>
        </w:rPr>
        <w:sectPr w:rsidR="000F26CB" w:rsidRPr="00C77853">
          <w:headerReference w:type="even" r:id="rId9"/>
          <w:headerReference w:type="default" r:id="rId10"/>
          <w:footerReference w:type="even" r:id="rId11"/>
          <w:footerReference w:type="default" r:id="rId12"/>
          <w:headerReference w:type="first" r:id="rId13"/>
          <w:footerReference w:type="first" r:id="rId14"/>
          <w:type w:val="continuous"/>
          <w:pgSz w:w="11920" w:h="16840"/>
          <w:pgMar w:top="360" w:right="320" w:bottom="280" w:left="1340" w:header="720" w:footer="720" w:gutter="0"/>
          <w:cols w:space="720"/>
          <w:noEndnote/>
        </w:sectPr>
      </w:pPr>
    </w:p>
    <w:p w14:paraId="2FC75B58" w14:textId="77777777" w:rsidR="000F26CB" w:rsidRDefault="000F26CB">
      <w:pPr>
        <w:widowControl w:val="0"/>
        <w:autoSpaceDE w:val="0"/>
        <w:autoSpaceDN w:val="0"/>
        <w:adjustRightInd w:val="0"/>
        <w:spacing w:before="3" w:after="0" w:line="190" w:lineRule="exact"/>
        <w:rPr>
          <w:rFonts w:ascii="Arial" w:hAnsi="Arial"/>
          <w:sz w:val="19"/>
          <w:szCs w:val="19"/>
        </w:rPr>
      </w:pPr>
    </w:p>
    <w:p w14:paraId="0E0818BC" w14:textId="77777777" w:rsidR="000F26CB" w:rsidRDefault="000F26CB">
      <w:pPr>
        <w:widowControl w:val="0"/>
        <w:autoSpaceDE w:val="0"/>
        <w:autoSpaceDN w:val="0"/>
        <w:adjustRightInd w:val="0"/>
        <w:spacing w:after="0" w:line="200" w:lineRule="exact"/>
        <w:rPr>
          <w:rFonts w:ascii="Arial" w:hAnsi="Arial"/>
          <w:sz w:val="20"/>
          <w:szCs w:val="20"/>
        </w:rPr>
      </w:pPr>
    </w:p>
    <w:p w14:paraId="67A9AF00" w14:textId="77777777" w:rsidR="000F26CB" w:rsidRDefault="000F26CB">
      <w:pPr>
        <w:widowControl w:val="0"/>
        <w:autoSpaceDE w:val="0"/>
        <w:autoSpaceDN w:val="0"/>
        <w:adjustRightInd w:val="0"/>
        <w:spacing w:after="0" w:line="200" w:lineRule="exact"/>
        <w:rPr>
          <w:rFonts w:ascii="Arial" w:hAnsi="Arial"/>
          <w:sz w:val="20"/>
          <w:szCs w:val="20"/>
        </w:rPr>
      </w:pPr>
    </w:p>
    <w:p w14:paraId="73AB7082" w14:textId="77777777" w:rsidR="000F26CB" w:rsidRDefault="000F26CB">
      <w:pPr>
        <w:widowControl w:val="0"/>
        <w:autoSpaceDE w:val="0"/>
        <w:autoSpaceDN w:val="0"/>
        <w:adjustRightInd w:val="0"/>
        <w:spacing w:after="0" w:line="200" w:lineRule="exact"/>
        <w:rPr>
          <w:rFonts w:ascii="Arial" w:hAnsi="Arial"/>
          <w:sz w:val="20"/>
          <w:szCs w:val="20"/>
        </w:rPr>
      </w:pPr>
    </w:p>
    <w:p w14:paraId="13081F72" w14:textId="77777777" w:rsidR="000F26CB" w:rsidRDefault="000F26CB">
      <w:pPr>
        <w:widowControl w:val="0"/>
        <w:autoSpaceDE w:val="0"/>
        <w:autoSpaceDN w:val="0"/>
        <w:adjustRightInd w:val="0"/>
        <w:spacing w:after="0" w:line="200" w:lineRule="exact"/>
        <w:rPr>
          <w:rFonts w:ascii="Arial" w:hAnsi="Arial"/>
          <w:sz w:val="20"/>
          <w:szCs w:val="20"/>
        </w:rPr>
      </w:pPr>
    </w:p>
    <w:p w14:paraId="39AB0167" w14:textId="77777777" w:rsidR="000F26CB" w:rsidRDefault="000F26CB">
      <w:pPr>
        <w:widowControl w:val="0"/>
        <w:autoSpaceDE w:val="0"/>
        <w:autoSpaceDN w:val="0"/>
        <w:adjustRightInd w:val="0"/>
        <w:spacing w:after="0" w:line="200" w:lineRule="exact"/>
        <w:rPr>
          <w:rFonts w:ascii="Arial" w:hAnsi="Arial"/>
          <w:sz w:val="20"/>
          <w:szCs w:val="20"/>
        </w:rPr>
      </w:pPr>
    </w:p>
    <w:p w14:paraId="70618D9A" w14:textId="77777777" w:rsidR="000F26CB" w:rsidRDefault="000F26CB">
      <w:pPr>
        <w:widowControl w:val="0"/>
        <w:autoSpaceDE w:val="0"/>
        <w:autoSpaceDN w:val="0"/>
        <w:adjustRightInd w:val="0"/>
        <w:spacing w:after="0" w:line="200" w:lineRule="exact"/>
        <w:rPr>
          <w:rFonts w:ascii="Arial" w:hAnsi="Arial"/>
          <w:sz w:val="20"/>
          <w:szCs w:val="20"/>
        </w:rPr>
      </w:pPr>
    </w:p>
    <w:p w14:paraId="69824E32" w14:textId="77777777" w:rsidR="000F26CB" w:rsidRDefault="000F26CB">
      <w:pPr>
        <w:widowControl w:val="0"/>
        <w:autoSpaceDE w:val="0"/>
        <w:autoSpaceDN w:val="0"/>
        <w:adjustRightInd w:val="0"/>
        <w:spacing w:after="0" w:line="200" w:lineRule="exact"/>
        <w:rPr>
          <w:rFonts w:ascii="Arial" w:hAnsi="Arial"/>
          <w:sz w:val="20"/>
          <w:szCs w:val="20"/>
        </w:rPr>
      </w:pPr>
    </w:p>
    <w:p w14:paraId="46FEBABE" w14:textId="77777777" w:rsidR="000F26CB" w:rsidRDefault="000F26CB">
      <w:pPr>
        <w:widowControl w:val="0"/>
        <w:autoSpaceDE w:val="0"/>
        <w:autoSpaceDN w:val="0"/>
        <w:adjustRightInd w:val="0"/>
        <w:spacing w:after="0" w:line="200" w:lineRule="exact"/>
        <w:rPr>
          <w:rFonts w:ascii="Arial" w:hAnsi="Arial"/>
          <w:sz w:val="20"/>
          <w:szCs w:val="20"/>
        </w:rPr>
      </w:pPr>
    </w:p>
    <w:p w14:paraId="354ED80D" w14:textId="77777777" w:rsidR="000F26CB" w:rsidRDefault="000F26CB">
      <w:pPr>
        <w:widowControl w:val="0"/>
        <w:autoSpaceDE w:val="0"/>
        <w:autoSpaceDN w:val="0"/>
        <w:adjustRightInd w:val="0"/>
        <w:spacing w:after="0" w:line="200" w:lineRule="exact"/>
        <w:rPr>
          <w:rFonts w:ascii="Arial" w:hAnsi="Arial"/>
          <w:sz w:val="20"/>
          <w:szCs w:val="20"/>
        </w:rPr>
      </w:pPr>
    </w:p>
    <w:p w14:paraId="2CC33A13" w14:textId="77777777" w:rsidR="000F26CB" w:rsidRDefault="000F26CB">
      <w:pPr>
        <w:widowControl w:val="0"/>
        <w:autoSpaceDE w:val="0"/>
        <w:autoSpaceDN w:val="0"/>
        <w:adjustRightInd w:val="0"/>
        <w:spacing w:after="0" w:line="200" w:lineRule="exact"/>
        <w:rPr>
          <w:rFonts w:ascii="Arial" w:hAnsi="Arial"/>
          <w:sz w:val="20"/>
          <w:szCs w:val="20"/>
        </w:rPr>
      </w:pPr>
    </w:p>
    <w:p w14:paraId="5897AC17" w14:textId="77777777" w:rsidR="000F26CB" w:rsidRDefault="000F26CB">
      <w:pPr>
        <w:widowControl w:val="0"/>
        <w:autoSpaceDE w:val="0"/>
        <w:autoSpaceDN w:val="0"/>
        <w:adjustRightInd w:val="0"/>
        <w:spacing w:before="18" w:after="0" w:line="240" w:lineRule="auto"/>
        <w:ind w:left="3413" w:right="3395"/>
        <w:jc w:val="center"/>
        <w:rPr>
          <w:rFonts w:ascii="Arial" w:hAnsi="Arial"/>
          <w:sz w:val="32"/>
          <w:szCs w:val="32"/>
        </w:rPr>
      </w:pPr>
      <w:r>
        <w:rPr>
          <w:rFonts w:ascii="Arial" w:hAnsi="Arial"/>
          <w:b/>
          <w:bCs/>
          <w:spacing w:val="-5"/>
          <w:w w:val="99"/>
          <w:sz w:val="32"/>
          <w:szCs w:val="32"/>
        </w:rPr>
        <w:t>A</w:t>
      </w:r>
      <w:r>
        <w:rPr>
          <w:rFonts w:ascii="Arial" w:hAnsi="Arial"/>
          <w:b/>
          <w:bCs/>
          <w:spacing w:val="3"/>
          <w:w w:val="99"/>
          <w:sz w:val="32"/>
          <w:szCs w:val="32"/>
        </w:rPr>
        <w:t>P</w:t>
      </w:r>
      <w:r>
        <w:rPr>
          <w:rFonts w:ascii="Arial" w:hAnsi="Arial"/>
          <w:b/>
          <w:bCs/>
          <w:w w:val="99"/>
          <w:sz w:val="32"/>
          <w:szCs w:val="32"/>
        </w:rPr>
        <w:t>P</w:t>
      </w:r>
      <w:r>
        <w:rPr>
          <w:rFonts w:ascii="Arial" w:hAnsi="Arial"/>
          <w:b/>
          <w:bCs/>
          <w:spacing w:val="1"/>
          <w:w w:val="99"/>
          <w:sz w:val="32"/>
          <w:szCs w:val="32"/>
        </w:rPr>
        <w:t>E</w:t>
      </w:r>
      <w:r>
        <w:rPr>
          <w:rFonts w:ascii="Arial" w:hAnsi="Arial"/>
          <w:b/>
          <w:bCs/>
          <w:spacing w:val="2"/>
          <w:w w:val="99"/>
          <w:sz w:val="32"/>
          <w:szCs w:val="32"/>
        </w:rPr>
        <w:t>N</w:t>
      </w:r>
      <w:r>
        <w:rPr>
          <w:rFonts w:ascii="Arial" w:hAnsi="Arial"/>
          <w:b/>
          <w:bCs/>
          <w:w w:val="99"/>
          <w:sz w:val="32"/>
          <w:szCs w:val="32"/>
        </w:rPr>
        <w:t>DIX</w:t>
      </w:r>
    </w:p>
    <w:p w14:paraId="4DB1C93E" w14:textId="77777777" w:rsidR="000F26CB" w:rsidRDefault="000F26CB">
      <w:pPr>
        <w:widowControl w:val="0"/>
        <w:autoSpaceDE w:val="0"/>
        <w:autoSpaceDN w:val="0"/>
        <w:adjustRightInd w:val="0"/>
        <w:spacing w:before="18" w:after="0" w:line="240" w:lineRule="auto"/>
        <w:ind w:left="3413" w:right="3395"/>
        <w:jc w:val="center"/>
        <w:rPr>
          <w:rFonts w:ascii="Arial" w:hAnsi="Arial"/>
          <w:sz w:val="32"/>
          <w:szCs w:val="32"/>
        </w:rPr>
        <w:sectPr w:rsidR="000F26CB">
          <w:pgSz w:w="11920" w:h="16840"/>
          <w:pgMar w:top="1560" w:right="1680" w:bottom="280" w:left="1680" w:header="720" w:footer="720" w:gutter="0"/>
          <w:cols w:space="720" w:equalWidth="0">
            <w:col w:w="8560"/>
          </w:cols>
          <w:noEndnote/>
        </w:sectPr>
      </w:pPr>
    </w:p>
    <w:p w14:paraId="38823607" w14:textId="77777777" w:rsidR="000F26CB" w:rsidRDefault="000F26CB">
      <w:pPr>
        <w:widowControl w:val="0"/>
        <w:autoSpaceDE w:val="0"/>
        <w:autoSpaceDN w:val="0"/>
        <w:adjustRightInd w:val="0"/>
        <w:spacing w:before="61" w:after="0" w:line="240" w:lineRule="auto"/>
        <w:ind w:left="2355" w:right="-20"/>
        <w:rPr>
          <w:rFonts w:ascii="Arial" w:hAnsi="Arial"/>
          <w:sz w:val="32"/>
          <w:szCs w:val="32"/>
        </w:rPr>
      </w:pPr>
      <w:r>
        <w:rPr>
          <w:rFonts w:ascii="Arial" w:hAnsi="Arial"/>
          <w:b/>
          <w:bCs/>
          <w:sz w:val="32"/>
          <w:szCs w:val="32"/>
        </w:rPr>
        <w:lastRenderedPageBreak/>
        <w:t>Descr</w:t>
      </w:r>
      <w:r>
        <w:rPr>
          <w:rFonts w:ascii="Arial" w:hAnsi="Arial"/>
          <w:b/>
          <w:bCs/>
          <w:spacing w:val="1"/>
          <w:sz w:val="32"/>
          <w:szCs w:val="32"/>
        </w:rPr>
        <w:t>i</w:t>
      </w:r>
      <w:r>
        <w:rPr>
          <w:rFonts w:ascii="Arial" w:hAnsi="Arial"/>
          <w:b/>
          <w:bCs/>
          <w:spacing w:val="2"/>
          <w:sz w:val="32"/>
          <w:szCs w:val="32"/>
        </w:rPr>
        <w:t>p</w:t>
      </w:r>
      <w:r>
        <w:rPr>
          <w:rFonts w:ascii="Arial" w:hAnsi="Arial"/>
          <w:b/>
          <w:bCs/>
          <w:sz w:val="32"/>
          <w:szCs w:val="32"/>
        </w:rPr>
        <w:t>ti</w:t>
      </w:r>
      <w:r>
        <w:rPr>
          <w:rFonts w:ascii="Arial" w:hAnsi="Arial"/>
          <w:b/>
          <w:bCs/>
          <w:spacing w:val="1"/>
          <w:sz w:val="32"/>
          <w:szCs w:val="32"/>
        </w:rPr>
        <w:t>o</w:t>
      </w:r>
      <w:r>
        <w:rPr>
          <w:rFonts w:ascii="Arial" w:hAnsi="Arial"/>
          <w:b/>
          <w:bCs/>
          <w:sz w:val="32"/>
          <w:szCs w:val="32"/>
        </w:rPr>
        <w:t>n</w:t>
      </w:r>
      <w:r>
        <w:rPr>
          <w:rFonts w:ascii="Arial" w:hAnsi="Arial"/>
          <w:b/>
          <w:bCs/>
          <w:spacing w:val="-18"/>
          <w:sz w:val="32"/>
          <w:szCs w:val="32"/>
        </w:rPr>
        <w:t xml:space="preserve"> </w:t>
      </w:r>
      <w:r>
        <w:rPr>
          <w:rFonts w:ascii="Arial" w:hAnsi="Arial"/>
          <w:b/>
          <w:bCs/>
          <w:spacing w:val="-1"/>
          <w:sz w:val="32"/>
          <w:szCs w:val="32"/>
        </w:rPr>
        <w:t>o</w:t>
      </w:r>
      <w:r>
        <w:rPr>
          <w:rFonts w:ascii="Arial" w:hAnsi="Arial"/>
          <w:b/>
          <w:bCs/>
          <w:sz w:val="32"/>
          <w:szCs w:val="32"/>
        </w:rPr>
        <w:t>f</w:t>
      </w:r>
      <w:r>
        <w:rPr>
          <w:rFonts w:ascii="Arial" w:hAnsi="Arial"/>
          <w:b/>
          <w:bCs/>
          <w:spacing w:val="-2"/>
          <w:sz w:val="32"/>
          <w:szCs w:val="32"/>
        </w:rPr>
        <w:t xml:space="preserve"> </w:t>
      </w:r>
      <w:r>
        <w:rPr>
          <w:rFonts w:ascii="Arial" w:hAnsi="Arial"/>
          <w:b/>
          <w:bCs/>
          <w:spacing w:val="2"/>
          <w:sz w:val="32"/>
          <w:szCs w:val="32"/>
        </w:rPr>
        <w:t>p</w:t>
      </w:r>
      <w:r>
        <w:rPr>
          <w:rFonts w:ascii="Arial" w:hAnsi="Arial"/>
          <w:b/>
          <w:bCs/>
          <w:sz w:val="32"/>
          <w:szCs w:val="32"/>
        </w:rPr>
        <w:t>riori</w:t>
      </w:r>
      <w:r>
        <w:rPr>
          <w:rFonts w:ascii="Arial" w:hAnsi="Arial"/>
          <w:b/>
          <w:bCs/>
          <w:spacing w:val="4"/>
          <w:sz w:val="32"/>
          <w:szCs w:val="32"/>
        </w:rPr>
        <w:t>t</w:t>
      </w:r>
      <w:r>
        <w:rPr>
          <w:rFonts w:ascii="Arial" w:hAnsi="Arial"/>
          <w:b/>
          <w:bCs/>
          <w:sz w:val="32"/>
          <w:szCs w:val="32"/>
        </w:rPr>
        <w:t>y</w:t>
      </w:r>
      <w:r>
        <w:rPr>
          <w:rFonts w:ascii="Arial" w:hAnsi="Arial"/>
          <w:b/>
          <w:bCs/>
          <w:spacing w:val="-16"/>
          <w:sz w:val="32"/>
          <w:szCs w:val="32"/>
        </w:rPr>
        <w:t xml:space="preserve"> </w:t>
      </w:r>
      <w:r>
        <w:rPr>
          <w:rFonts w:ascii="Arial" w:hAnsi="Arial"/>
          <w:b/>
          <w:bCs/>
          <w:sz w:val="32"/>
          <w:szCs w:val="32"/>
        </w:rPr>
        <w:t>rat</w:t>
      </w:r>
      <w:r>
        <w:rPr>
          <w:rFonts w:ascii="Arial" w:hAnsi="Arial"/>
          <w:b/>
          <w:bCs/>
          <w:spacing w:val="2"/>
          <w:sz w:val="32"/>
          <w:szCs w:val="32"/>
        </w:rPr>
        <w:t>i</w:t>
      </w:r>
      <w:r>
        <w:rPr>
          <w:rFonts w:ascii="Arial" w:hAnsi="Arial"/>
          <w:b/>
          <w:bCs/>
          <w:sz w:val="32"/>
          <w:szCs w:val="32"/>
        </w:rPr>
        <w:t>ng</w:t>
      </w:r>
    </w:p>
    <w:p w14:paraId="765F7099" w14:textId="77777777" w:rsidR="000F26CB" w:rsidRDefault="000F26CB">
      <w:pPr>
        <w:widowControl w:val="0"/>
        <w:autoSpaceDE w:val="0"/>
        <w:autoSpaceDN w:val="0"/>
        <w:adjustRightInd w:val="0"/>
        <w:spacing w:before="1" w:after="0" w:line="180" w:lineRule="exact"/>
        <w:rPr>
          <w:rFonts w:ascii="Arial" w:hAnsi="Arial"/>
          <w:sz w:val="18"/>
          <w:szCs w:val="18"/>
        </w:rPr>
      </w:pPr>
    </w:p>
    <w:p w14:paraId="466F976A" w14:textId="77777777" w:rsidR="000F26CB" w:rsidRDefault="000F26CB">
      <w:pPr>
        <w:widowControl w:val="0"/>
        <w:autoSpaceDE w:val="0"/>
        <w:autoSpaceDN w:val="0"/>
        <w:adjustRightInd w:val="0"/>
        <w:spacing w:after="0" w:line="200" w:lineRule="exact"/>
        <w:rPr>
          <w:rFonts w:ascii="Arial" w:hAnsi="Arial"/>
          <w:sz w:val="20"/>
          <w:szCs w:val="20"/>
        </w:rPr>
      </w:pPr>
    </w:p>
    <w:p w14:paraId="4210A4D6" w14:textId="77777777" w:rsidR="000F26CB" w:rsidRDefault="000F26CB">
      <w:pPr>
        <w:widowControl w:val="0"/>
        <w:autoSpaceDE w:val="0"/>
        <w:autoSpaceDN w:val="0"/>
        <w:adjustRightInd w:val="0"/>
        <w:spacing w:after="0" w:line="200" w:lineRule="exact"/>
        <w:rPr>
          <w:rFonts w:ascii="Arial" w:hAnsi="Arial"/>
          <w:sz w:val="20"/>
          <w:szCs w:val="20"/>
        </w:rPr>
      </w:pPr>
    </w:p>
    <w:p w14:paraId="13906BBA" w14:textId="77777777" w:rsidR="000F26CB" w:rsidRDefault="000F26CB">
      <w:pPr>
        <w:widowControl w:val="0"/>
        <w:autoSpaceDE w:val="0"/>
        <w:autoSpaceDN w:val="0"/>
        <w:adjustRightInd w:val="0"/>
        <w:spacing w:after="0" w:line="200" w:lineRule="exact"/>
        <w:rPr>
          <w:rFonts w:ascii="Arial" w:hAnsi="Arial"/>
          <w:sz w:val="20"/>
          <w:szCs w:val="20"/>
        </w:rPr>
      </w:pPr>
    </w:p>
    <w:p w14:paraId="26818B13" w14:textId="77777777" w:rsidR="000F26CB" w:rsidRDefault="000F26CB">
      <w:pPr>
        <w:widowControl w:val="0"/>
        <w:autoSpaceDE w:val="0"/>
        <w:autoSpaceDN w:val="0"/>
        <w:adjustRightInd w:val="0"/>
        <w:spacing w:after="0" w:line="200" w:lineRule="exact"/>
        <w:rPr>
          <w:rFonts w:ascii="Arial" w:hAnsi="Arial"/>
          <w:sz w:val="20"/>
          <w:szCs w:val="20"/>
        </w:rPr>
      </w:pPr>
    </w:p>
    <w:p w14:paraId="52C11CD6" w14:textId="44FD1C5D" w:rsidR="000F26CB" w:rsidRDefault="00F908CE">
      <w:pPr>
        <w:widowControl w:val="0"/>
        <w:autoSpaceDE w:val="0"/>
        <w:autoSpaceDN w:val="0"/>
        <w:adjustRightInd w:val="0"/>
        <w:spacing w:after="0" w:line="240" w:lineRule="auto"/>
        <w:ind w:left="108" w:right="281"/>
        <w:jc w:val="both"/>
        <w:rPr>
          <w:rFonts w:ascii="Arial" w:hAnsi="Arial"/>
          <w:sz w:val="18"/>
          <w:szCs w:val="18"/>
        </w:rPr>
      </w:pPr>
      <w:r>
        <w:rPr>
          <w:noProof/>
        </w:rPr>
        <mc:AlternateContent>
          <mc:Choice Requires="wps">
            <w:drawing>
              <wp:anchor distT="0" distB="0" distL="114300" distR="114300" simplePos="0" relativeHeight="251658240" behindDoc="1" locked="0" layoutInCell="0" allowOverlap="1" wp14:anchorId="3BF6111B" wp14:editId="69FB0F33">
                <wp:simplePos x="0" y="0"/>
                <wp:positionH relativeFrom="page">
                  <wp:posOffset>914400</wp:posOffset>
                </wp:positionH>
                <wp:positionV relativeFrom="paragraph">
                  <wp:posOffset>-76835</wp:posOffset>
                </wp:positionV>
                <wp:extent cx="5436870" cy="12700"/>
                <wp:effectExtent l="0" t="0" r="0" b="0"/>
                <wp:wrapNone/>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870" cy="12700"/>
                        </a:xfrm>
                        <a:custGeom>
                          <a:avLst/>
                          <a:gdLst>
                            <a:gd name="T0" fmla="*/ 0 w 8562"/>
                            <a:gd name="T1" fmla="*/ 0 h 20"/>
                            <a:gd name="T2" fmla="*/ 8562 w 8562"/>
                            <a:gd name="T3" fmla="*/ 0 h 20"/>
                          </a:gdLst>
                          <a:ahLst/>
                          <a:cxnLst>
                            <a:cxn ang="0">
                              <a:pos x="T0" y="T1"/>
                            </a:cxn>
                            <a:cxn ang="0">
                              <a:pos x="T2" y="T3"/>
                            </a:cxn>
                          </a:cxnLst>
                          <a:rect l="0" t="0" r="r" b="b"/>
                          <a:pathLst>
                            <a:path w="8562" h="20">
                              <a:moveTo>
                                <a:pt x="0" y="0"/>
                              </a:moveTo>
                              <a:lnTo>
                                <a:pt x="85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F87E67" id="Freeform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6.05pt,500.1pt,-6.05pt" coordsize="85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" o:allowincell="f" filled="f" strokeweight=".58pt">
                <v:path arrowok="t" o:connecttype="custom" o:connectlocs="0,0;5436870,0" o:connectangles="0,0"/>
                <w10:wrap anchorx="page"/>
              </v:polyline>
            </w:pict>
          </mc:Fallback>
        </mc:AlternateContent>
      </w:r>
      <w:r>
        <w:rPr>
          <w:noProof/>
        </w:rPr>
        <mc:AlternateContent>
          <mc:Choice Requires="wps">
            <w:drawing>
              <wp:anchor distT="0" distB="0" distL="114300" distR="114300" simplePos="0" relativeHeight="251659264" behindDoc="1" locked="0" layoutInCell="0" allowOverlap="1" wp14:anchorId="5F8301ED" wp14:editId="3FEDB83D">
                <wp:simplePos x="0" y="0"/>
                <wp:positionH relativeFrom="page">
                  <wp:posOffset>914400</wp:posOffset>
                </wp:positionH>
                <wp:positionV relativeFrom="paragraph">
                  <wp:posOffset>1156970</wp:posOffset>
                </wp:positionV>
                <wp:extent cx="5436870" cy="12700"/>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870" cy="12700"/>
                        </a:xfrm>
                        <a:custGeom>
                          <a:avLst/>
                          <a:gdLst>
                            <a:gd name="T0" fmla="*/ 0 w 8562"/>
                            <a:gd name="T1" fmla="*/ 0 h 20"/>
                            <a:gd name="T2" fmla="*/ 8562 w 8562"/>
                            <a:gd name="T3" fmla="*/ 0 h 20"/>
                          </a:gdLst>
                          <a:ahLst/>
                          <a:cxnLst>
                            <a:cxn ang="0">
                              <a:pos x="T0" y="T1"/>
                            </a:cxn>
                            <a:cxn ang="0">
                              <a:pos x="T2" y="T3"/>
                            </a:cxn>
                          </a:cxnLst>
                          <a:rect l="0" t="0" r="r" b="b"/>
                          <a:pathLst>
                            <a:path w="8562" h="20">
                              <a:moveTo>
                                <a:pt x="0" y="0"/>
                              </a:moveTo>
                              <a:lnTo>
                                <a:pt x="85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9D5B12D" id="Freeform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91.1pt,500.1pt,91.1pt" coordsize="85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" o:allowincell="f" filled="f" strokeweight=".58pt">
                <v:path arrowok="t" o:connecttype="custom" o:connectlocs="0,0;5436870,0" o:connectangles="0,0"/>
                <w10:wrap anchorx="page"/>
              </v:polyline>
            </w:pict>
          </mc:Fallback>
        </mc:AlternateContent>
      </w:r>
      <w:r w:rsidR="000F26CB">
        <w:rPr>
          <w:rFonts w:ascii="Arial" w:hAnsi="Arial"/>
          <w:b/>
          <w:bCs/>
          <w:i/>
          <w:iCs/>
          <w:sz w:val="18"/>
          <w:szCs w:val="18"/>
        </w:rPr>
        <w:t>Priority</w:t>
      </w:r>
      <w:r w:rsidR="000F26CB">
        <w:rPr>
          <w:rFonts w:ascii="Arial" w:hAnsi="Arial"/>
          <w:b/>
          <w:bCs/>
          <w:i/>
          <w:iCs/>
          <w:spacing w:val="3"/>
          <w:sz w:val="18"/>
          <w:szCs w:val="18"/>
        </w:rPr>
        <w:t xml:space="preserve"> </w:t>
      </w:r>
      <w:r w:rsidR="000F26CB">
        <w:rPr>
          <w:rFonts w:ascii="Arial" w:hAnsi="Arial"/>
          <w:b/>
          <w:bCs/>
          <w:i/>
          <w:iCs/>
          <w:sz w:val="18"/>
          <w:szCs w:val="18"/>
        </w:rPr>
        <w:t>1</w:t>
      </w:r>
      <w:r w:rsidR="000F26CB">
        <w:rPr>
          <w:rFonts w:ascii="Arial" w:hAnsi="Arial"/>
          <w:b/>
          <w:bCs/>
          <w:i/>
          <w:iCs/>
          <w:spacing w:val="3"/>
          <w:sz w:val="18"/>
          <w:szCs w:val="18"/>
        </w:rPr>
        <w:t xml:space="preserve"> </w:t>
      </w:r>
      <w:r w:rsidR="000F26CB">
        <w:rPr>
          <w:rFonts w:ascii="Arial" w:hAnsi="Arial"/>
          <w:b/>
          <w:bCs/>
          <w:i/>
          <w:iCs/>
          <w:sz w:val="18"/>
          <w:szCs w:val="18"/>
        </w:rPr>
        <w:t>- U</w:t>
      </w:r>
      <w:r w:rsidR="000F26CB">
        <w:rPr>
          <w:rFonts w:ascii="Arial" w:hAnsi="Arial"/>
          <w:b/>
          <w:bCs/>
          <w:i/>
          <w:iCs/>
          <w:spacing w:val="-1"/>
          <w:sz w:val="18"/>
          <w:szCs w:val="18"/>
        </w:rPr>
        <w:t>r</w:t>
      </w:r>
      <w:r w:rsidR="000F26CB">
        <w:rPr>
          <w:rFonts w:ascii="Arial" w:hAnsi="Arial"/>
          <w:b/>
          <w:bCs/>
          <w:i/>
          <w:iCs/>
          <w:sz w:val="18"/>
          <w:szCs w:val="18"/>
        </w:rPr>
        <w:t>g</w:t>
      </w:r>
      <w:r w:rsidR="000F26CB">
        <w:rPr>
          <w:rFonts w:ascii="Arial" w:hAnsi="Arial"/>
          <w:b/>
          <w:bCs/>
          <w:i/>
          <w:iCs/>
          <w:spacing w:val="1"/>
          <w:sz w:val="18"/>
          <w:szCs w:val="18"/>
        </w:rPr>
        <w:t>e</w:t>
      </w:r>
      <w:r w:rsidR="000F26CB">
        <w:rPr>
          <w:rFonts w:ascii="Arial" w:hAnsi="Arial"/>
          <w:b/>
          <w:bCs/>
          <w:i/>
          <w:iCs/>
          <w:sz w:val="18"/>
          <w:szCs w:val="18"/>
        </w:rPr>
        <w:t>nt</w:t>
      </w:r>
      <w:r w:rsidR="000F26CB">
        <w:rPr>
          <w:rFonts w:ascii="Arial" w:hAnsi="Arial"/>
          <w:b/>
          <w:bCs/>
          <w:i/>
          <w:iCs/>
          <w:spacing w:val="2"/>
          <w:sz w:val="18"/>
          <w:szCs w:val="18"/>
        </w:rPr>
        <w:t xml:space="preserve"> </w:t>
      </w:r>
      <w:r w:rsidR="000F26CB">
        <w:rPr>
          <w:rFonts w:ascii="Arial" w:hAnsi="Arial"/>
          <w:b/>
          <w:bCs/>
          <w:i/>
          <w:iCs/>
          <w:spacing w:val="-3"/>
          <w:sz w:val="18"/>
          <w:szCs w:val="18"/>
        </w:rPr>
        <w:t>r</w:t>
      </w:r>
      <w:r w:rsidR="000F26CB">
        <w:rPr>
          <w:rFonts w:ascii="Arial" w:hAnsi="Arial"/>
          <w:b/>
          <w:bCs/>
          <w:i/>
          <w:iCs/>
          <w:spacing w:val="1"/>
          <w:sz w:val="18"/>
          <w:szCs w:val="18"/>
        </w:rPr>
        <w:t>eme</w:t>
      </w:r>
      <w:r w:rsidR="000F26CB">
        <w:rPr>
          <w:rFonts w:ascii="Arial" w:hAnsi="Arial"/>
          <w:b/>
          <w:bCs/>
          <w:i/>
          <w:iCs/>
          <w:sz w:val="18"/>
          <w:szCs w:val="18"/>
        </w:rPr>
        <w:t>d</w:t>
      </w:r>
      <w:r w:rsidR="000F26CB">
        <w:rPr>
          <w:rFonts w:ascii="Arial" w:hAnsi="Arial"/>
          <w:b/>
          <w:bCs/>
          <w:i/>
          <w:iCs/>
          <w:spacing w:val="-2"/>
          <w:sz w:val="18"/>
          <w:szCs w:val="18"/>
        </w:rPr>
        <w:t>i</w:t>
      </w:r>
      <w:r w:rsidR="000F26CB">
        <w:rPr>
          <w:rFonts w:ascii="Arial" w:hAnsi="Arial"/>
          <w:b/>
          <w:bCs/>
          <w:i/>
          <w:iCs/>
          <w:spacing w:val="1"/>
          <w:sz w:val="18"/>
          <w:szCs w:val="18"/>
        </w:rPr>
        <w:t>a</w:t>
      </w:r>
      <w:r w:rsidR="000F26CB">
        <w:rPr>
          <w:rFonts w:ascii="Arial" w:hAnsi="Arial"/>
          <w:b/>
          <w:bCs/>
          <w:i/>
          <w:iCs/>
          <w:sz w:val="18"/>
          <w:szCs w:val="18"/>
        </w:rPr>
        <w:t xml:space="preserve">l </w:t>
      </w:r>
      <w:r w:rsidR="000F26CB">
        <w:rPr>
          <w:rFonts w:ascii="Arial" w:hAnsi="Arial"/>
          <w:b/>
          <w:bCs/>
          <w:i/>
          <w:iCs/>
          <w:spacing w:val="1"/>
          <w:sz w:val="18"/>
          <w:szCs w:val="18"/>
        </w:rPr>
        <w:t>ac</w:t>
      </w:r>
      <w:r w:rsidR="000F26CB">
        <w:rPr>
          <w:rFonts w:ascii="Arial" w:hAnsi="Arial"/>
          <w:b/>
          <w:bCs/>
          <w:i/>
          <w:iCs/>
          <w:sz w:val="18"/>
          <w:szCs w:val="18"/>
        </w:rPr>
        <w:t>ti</w:t>
      </w:r>
      <w:r w:rsidR="000F26CB">
        <w:rPr>
          <w:rFonts w:ascii="Arial" w:hAnsi="Arial"/>
          <w:b/>
          <w:bCs/>
          <w:i/>
          <w:iCs/>
          <w:spacing w:val="1"/>
          <w:sz w:val="18"/>
          <w:szCs w:val="18"/>
        </w:rPr>
        <w:t>o</w:t>
      </w:r>
      <w:r w:rsidR="000F26CB">
        <w:rPr>
          <w:rFonts w:ascii="Arial" w:hAnsi="Arial"/>
          <w:b/>
          <w:bCs/>
          <w:i/>
          <w:iCs/>
          <w:sz w:val="18"/>
          <w:szCs w:val="18"/>
        </w:rPr>
        <w:t>n is</w:t>
      </w:r>
      <w:r w:rsidR="000F26CB">
        <w:rPr>
          <w:rFonts w:ascii="Arial" w:hAnsi="Arial"/>
          <w:b/>
          <w:bCs/>
          <w:i/>
          <w:iCs/>
          <w:spacing w:val="3"/>
          <w:sz w:val="18"/>
          <w:szCs w:val="18"/>
        </w:rPr>
        <w:t xml:space="preserve"> </w:t>
      </w:r>
      <w:r w:rsidR="000F26CB">
        <w:rPr>
          <w:rFonts w:ascii="Arial" w:hAnsi="Arial"/>
          <w:b/>
          <w:bCs/>
          <w:i/>
          <w:iCs/>
          <w:sz w:val="18"/>
          <w:szCs w:val="18"/>
        </w:rPr>
        <w:t>r</w:t>
      </w:r>
      <w:r w:rsidR="000F26CB">
        <w:rPr>
          <w:rFonts w:ascii="Arial" w:hAnsi="Arial"/>
          <w:b/>
          <w:bCs/>
          <w:i/>
          <w:iCs/>
          <w:spacing w:val="-2"/>
          <w:sz w:val="18"/>
          <w:szCs w:val="18"/>
        </w:rPr>
        <w:t>e</w:t>
      </w:r>
      <w:r w:rsidR="000F26CB">
        <w:rPr>
          <w:rFonts w:ascii="Arial" w:hAnsi="Arial"/>
          <w:b/>
          <w:bCs/>
          <w:i/>
          <w:iCs/>
          <w:sz w:val="18"/>
          <w:szCs w:val="18"/>
        </w:rPr>
        <w:t>q</w:t>
      </w:r>
      <w:r w:rsidR="000F26CB">
        <w:rPr>
          <w:rFonts w:ascii="Arial" w:hAnsi="Arial"/>
          <w:b/>
          <w:bCs/>
          <w:i/>
          <w:iCs/>
          <w:spacing w:val="1"/>
          <w:sz w:val="18"/>
          <w:szCs w:val="18"/>
        </w:rPr>
        <w:t>u</w:t>
      </w:r>
      <w:r w:rsidR="000F26CB">
        <w:rPr>
          <w:rFonts w:ascii="Arial" w:hAnsi="Arial"/>
          <w:b/>
          <w:bCs/>
          <w:i/>
          <w:iCs/>
          <w:sz w:val="18"/>
          <w:szCs w:val="18"/>
        </w:rPr>
        <w:t>ir</w:t>
      </w:r>
      <w:r w:rsidR="000F26CB">
        <w:rPr>
          <w:rFonts w:ascii="Arial" w:hAnsi="Arial"/>
          <w:b/>
          <w:bCs/>
          <w:i/>
          <w:iCs/>
          <w:spacing w:val="1"/>
          <w:sz w:val="18"/>
          <w:szCs w:val="18"/>
        </w:rPr>
        <w:t>e</w:t>
      </w:r>
      <w:r w:rsidR="000F26CB">
        <w:rPr>
          <w:rFonts w:ascii="Arial" w:hAnsi="Arial"/>
          <w:b/>
          <w:bCs/>
          <w:i/>
          <w:iCs/>
          <w:sz w:val="18"/>
          <w:szCs w:val="18"/>
        </w:rPr>
        <w:t>d.</w:t>
      </w:r>
      <w:r w:rsidR="000F26CB">
        <w:rPr>
          <w:rFonts w:ascii="Arial" w:hAnsi="Arial"/>
          <w:b/>
          <w:bCs/>
          <w:i/>
          <w:iCs/>
          <w:spacing w:val="4"/>
          <w:sz w:val="18"/>
          <w:szCs w:val="18"/>
        </w:rPr>
        <w:t xml:space="preserve"> </w:t>
      </w:r>
      <w:r w:rsidR="000F26CB">
        <w:rPr>
          <w:rFonts w:ascii="Arial" w:hAnsi="Arial"/>
          <w:sz w:val="18"/>
          <w:szCs w:val="18"/>
        </w:rPr>
        <w:t>K</w:t>
      </w:r>
      <w:r w:rsidR="000F26CB">
        <w:rPr>
          <w:rFonts w:ascii="Arial" w:hAnsi="Arial"/>
          <w:spacing w:val="1"/>
          <w:sz w:val="18"/>
          <w:szCs w:val="18"/>
        </w:rPr>
        <w:t>e</w:t>
      </w:r>
      <w:r w:rsidR="000F26CB">
        <w:rPr>
          <w:rFonts w:ascii="Arial" w:hAnsi="Arial"/>
          <w:sz w:val="18"/>
          <w:szCs w:val="18"/>
        </w:rPr>
        <w:t>y</w:t>
      </w:r>
      <w:r w:rsidR="000F26CB">
        <w:rPr>
          <w:rFonts w:ascii="Arial" w:hAnsi="Arial"/>
          <w:spacing w:val="1"/>
          <w:sz w:val="18"/>
          <w:szCs w:val="18"/>
        </w:rPr>
        <w:t xml:space="preserve"> i</w:t>
      </w:r>
      <w:r w:rsidR="000F26CB">
        <w:rPr>
          <w:rFonts w:ascii="Arial" w:hAnsi="Arial"/>
          <w:spacing w:val="-2"/>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 xml:space="preserve">l </w:t>
      </w:r>
      <w:r w:rsidR="000F26CB">
        <w:rPr>
          <w:rFonts w:ascii="Arial" w:hAnsi="Arial"/>
          <w:spacing w:val="1"/>
          <w:sz w:val="18"/>
          <w:szCs w:val="18"/>
        </w:rPr>
        <w:t>con</w:t>
      </w:r>
      <w:r w:rsidR="000F26CB">
        <w:rPr>
          <w:rFonts w:ascii="Arial" w:hAnsi="Arial"/>
          <w:spacing w:val="-2"/>
          <w:sz w:val="18"/>
          <w:szCs w:val="18"/>
        </w:rPr>
        <w:t>t</w:t>
      </w:r>
      <w:r w:rsidR="000F26CB">
        <w:rPr>
          <w:rFonts w:ascii="Arial" w:hAnsi="Arial"/>
          <w:sz w:val="18"/>
          <w:szCs w:val="18"/>
        </w:rPr>
        <w:t>r</w:t>
      </w:r>
      <w:r w:rsidR="000F26CB">
        <w:rPr>
          <w:rFonts w:ascii="Arial" w:hAnsi="Arial"/>
          <w:spacing w:val="1"/>
          <w:sz w:val="18"/>
          <w:szCs w:val="18"/>
        </w:rPr>
        <w:t>o</w:t>
      </w:r>
      <w:r w:rsidR="000F26CB">
        <w:rPr>
          <w:rFonts w:ascii="Arial" w:hAnsi="Arial"/>
          <w:spacing w:val="-2"/>
          <w:sz w:val="18"/>
          <w:szCs w:val="18"/>
        </w:rPr>
        <w:t>l</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1"/>
          <w:sz w:val="18"/>
          <w:szCs w:val="18"/>
        </w:rPr>
        <w:t>a</w:t>
      </w:r>
      <w:r w:rsidR="000F26CB">
        <w:rPr>
          <w:rFonts w:ascii="Arial" w:hAnsi="Arial"/>
          <w:spacing w:val="-2"/>
          <w:sz w:val="18"/>
          <w:szCs w:val="18"/>
        </w:rPr>
        <w:t>r</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a</w:t>
      </w:r>
      <w:r w:rsidR="000F26CB">
        <w:rPr>
          <w:rFonts w:ascii="Arial" w:hAnsi="Arial"/>
          <w:spacing w:val="-2"/>
          <w:sz w:val="18"/>
          <w:szCs w:val="18"/>
        </w:rPr>
        <w:t>b</w:t>
      </w:r>
      <w:r w:rsidR="000F26CB">
        <w:rPr>
          <w:rFonts w:ascii="Arial" w:hAnsi="Arial"/>
          <w:spacing w:val="1"/>
          <w:sz w:val="18"/>
          <w:szCs w:val="18"/>
        </w:rPr>
        <w:t>s</w:t>
      </w:r>
      <w:r w:rsidR="000F26CB">
        <w:rPr>
          <w:rFonts w:ascii="Arial" w:hAnsi="Arial"/>
          <w:spacing w:val="-2"/>
          <w:sz w:val="18"/>
          <w:szCs w:val="18"/>
        </w:rPr>
        <w:t>e</w:t>
      </w:r>
      <w:r w:rsidR="000F26CB">
        <w:rPr>
          <w:rFonts w:ascii="Arial" w:hAnsi="Arial"/>
          <w:spacing w:val="1"/>
          <w:sz w:val="18"/>
          <w:szCs w:val="18"/>
        </w:rPr>
        <w:t>n</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 xml:space="preserve">r </w:t>
      </w:r>
      <w:r w:rsidR="000F26CB">
        <w:rPr>
          <w:rFonts w:ascii="Arial" w:hAnsi="Arial"/>
          <w:spacing w:val="1"/>
          <w:sz w:val="18"/>
          <w:szCs w:val="18"/>
        </w:rPr>
        <w:t>a</w:t>
      </w:r>
      <w:r w:rsidR="000F26CB">
        <w:rPr>
          <w:rFonts w:ascii="Arial" w:hAnsi="Arial"/>
          <w:sz w:val="18"/>
          <w:szCs w:val="18"/>
        </w:rPr>
        <w:t xml:space="preserve">re </w:t>
      </w:r>
      <w:r w:rsidR="000F26CB">
        <w:rPr>
          <w:rFonts w:ascii="Arial" w:hAnsi="Arial"/>
          <w:spacing w:val="1"/>
          <w:sz w:val="18"/>
          <w:szCs w:val="18"/>
        </w:rPr>
        <w:t>no</w:t>
      </w:r>
      <w:r w:rsidR="000F26CB">
        <w:rPr>
          <w:rFonts w:ascii="Arial" w:hAnsi="Arial"/>
          <w:sz w:val="18"/>
          <w:szCs w:val="18"/>
        </w:rPr>
        <w:t xml:space="preserve">t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mp</w:t>
      </w:r>
      <w:r w:rsidR="000F26CB">
        <w:rPr>
          <w:rFonts w:ascii="Arial" w:hAnsi="Arial"/>
          <w:spacing w:val="-2"/>
          <w:sz w:val="18"/>
          <w:szCs w:val="18"/>
        </w:rPr>
        <w:t>l</w:t>
      </w:r>
      <w:r w:rsidR="000F26CB">
        <w:rPr>
          <w:rFonts w:ascii="Arial" w:hAnsi="Arial"/>
          <w:spacing w:val="1"/>
          <w:sz w:val="18"/>
          <w:szCs w:val="18"/>
        </w:rPr>
        <w:t>i</w:t>
      </w:r>
      <w:r w:rsidR="000F26CB">
        <w:rPr>
          <w:rFonts w:ascii="Arial" w:hAnsi="Arial"/>
          <w:spacing w:val="-2"/>
          <w:sz w:val="18"/>
          <w:szCs w:val="18"/>
        </w:rPr>
        <w:t>e</w:t>
      </w:r>
      <w:r w:rsidR="000F26CB">
        <w:rPr>
          <w:rFonts w:ascii="Arial" w:hAnsi="Arial"/>
          <w:sz w:val="18"/>
          <w:szCs w:val="18"/>
        </w:rPr>
        <w:t xml:space="preserve">d </w:t>
      </w:r>
      <w:r w:rsidR="000F26CB">
        <w:rPr>
          <w:rFonts w:ascii="Arial" w:hAnsi="Arial"/>
          <w:spacing w:val="-3"/>
          <w:sz w:val="18"/>
          <w:szCs w:val="18"/>
        </w:rPr>
        <w:t>w</w:t>
      </w:r>
      <w:r w:rsidR="000F26CB">
        <w:rPr>
          <w:rFonts w:ascii="Arial" w:hAnsi="Arial"/>
          <w:spacing w:val="1"/>
          <w:sz w:val="18"/>
          <w:szCs w:val="18"/>
        </w:rPr>
        <w:t>i</w:t>
      </w:r>
      <w:r w:rsidR="000F26CB">
        <w:rPr>
          <w:rFonts w:ascii="Arial" w:hAnsi="Arial"/>
          <w:sz w:val="18"/>
          <w:szCs w:val="18"/>
        </w:rPr>
        <w:t>th</w:t>
      </w:r>
      <w:r w:rsidR="000F26CB">
        <w:rPr>
          <w:rFonts w:ascii="Arial" w:hAnsi="Arial"/>
          <w:spacing w:val="28"/>
          <w:sz w:val="18"/>
          <w:szCs w:val="18"/>
        </w:rPr>
        <w:t xml:space="preserve"> </w:t>
      </w:r>
      <w:r w:rsidR="000F26CB">
        <w:rPr>
          <w:rFonts w:ascii="Arial" w:hAnsi="Arial"/>
          <w:spacing w:val="1"/>
          <w:sz w:val="18"/>
          <w:szCs w:val="18"/>
        </w:rPr>
        <w:t>o</w:t>
      </w:r>
      <w:r w:rsidR="000F26CB">
        <w:rPr>
          <w:rFonts w:ascii="Arial" w:hAnsi="Arial"/>
          <w:sz w:val="18"/>
          <w:szCs w:val="18"/>
        </w:rPr>
        <w:t>n</w:t>
      </w:r>
      <w:r w:rsidR="000F26CB">
        <w:rPr>
          <w:rFonts w:ascii="Arial" w:hAnsi="Arial"/>
          <w:spacing w:val="27"/>
          <w:sz w:val="18"/>
          <w:szCs w:val="18"/>
        </w:rPr>
        <w:t xml:space="preserve"> </w:t>
      </w:r>
      <w:r w:rsidR="000F26CB">
        <w:rPr>
          <w:rFonts w:ascii="Arial" w:hAnsi="Arial"/>
          <w:sz w:val="18"/>
          <w:szCs w:val="18"/>
        </w:rPr>
        <w:t>a</w:t>
      </w:r>
      <w:r w:rsidR="000F26CB">
        <w:rPr>
          <w:rFonts w:ascii="Arial" w:hAnsi="Arial"/>
          <w:spacing w:val="27"/>
          <w:sz w:val="18"/>
          <w:szCs w:val="18"/>
        </w:rPr>
        <w:t xml:space="preserve"> </w:t>
      </w:r>
      <w:r w:rsidR="000F26CB">
        <w:rPr>
          <w:rFonts w:ascii="Arial" w:hAnsi="Arial"/>
          <w:spacing w:val="-2"/>
          <w:sz w:val="18"/>
          <w:szCs w:val="18"/>
        </w:rPr>
        <w:t>r</w:t>
      </w:r>
      <w:r w:rsidR="000F26CB">
        <w:rPr>
          <w:rFonts w:ascii="Arial" w:hAnsi="Arial"/>
          <w:spacing w:val="1"/>
          <w:sz w:val="18"/>
          <w:szCs w:val="18"/>
        </w:rPr>
        <w:t>egu</w:t>
      </w:r>
      <w:r w:rsidR="000F26CB">
        <w:rPr>
          <w:rFonts w:ascii="Arial" w:hAnsi="Arial"/>
          <w:spacing w:val="-2"/>
          <w:sz w:val="18"/>
          <w:szCs w:val="18"/>
        </w:rPr>
        <w:t>l</w:t>
      </w:r>
      <w:r w:rsidR="000F26CB">
        <w:rPr>
          <w:rFonts w:ascii="Arial" w:hAnsi="Arial"/>
          <w:spacing w:val="1"/>
          <w:sz w:val="18"/>
          <w:szCs w:val="18"/>
        </w:rPr>
        <w:t>a</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2"/>
          <w:sz w:val="18"/>
          <w:szCs w:val="18"/>
        </w:rPr>
        <w:t>b</w:t>
      </w:r>
      <w:r w:rsidR="000F26CB">
        <w:rPr>
          <w:rFonts w:ascii="Arial" w:hAnsi="Arial"/>
          <w:spacing w:val="1"/>
          <w:sz w:val="18"/>
          <w:szCs w:val="18"/>
        </w:rPr>
        <w:t>as</w:t>
      </w:r>
      <w:r w:rsidR="000F26CB">
        <w:rPr>
          <w:rFonts w:ascii="Arial" w:hAnsi="Arial"/>
          <w:spacing w:val="-2"/>
          <w:sz w:val="18"/>
          <w:szCs w:val="18"/>
        </w:rPr>
        <w:t>i</w:t>
      </w:r>
      <w:r w:rsidR="000F26CB">
        <w:rPr>
          <w:rFonts w:ascii="Arial" w:hAnsi="Arial"/>
          <w:spacing w:val="1"/>
          <w:sz w:val="18"/>
          <w:szCs w:val="18"/>
        </w:rPr>
        <w:t>s</w:t>
      </w:r>
      <w:r w:rsidR="000F26CB">
        <w:rPr>
          <w:rFonts w:ascii="Arial" w:hAnsi="Arial"/>
          <w:sz w:val="18"/>
          <w:szCs w:val="18"/>
        </w:rPr>
        <w:t>.</w:t>
      </w:r>
      <w:r w:rsidR="000F26CB">
        <w:rPr>
          <w:rFonts w:ascii="Arial" w:hAnsi="Arial"/>
          <w:spacing w:val="27"/>
          <w:sz w:val="18"/>
          <w:szCs w:val="18"/>
        </w:rPr>
        <w:t xml:space="preserve"> </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pacing w:val="-2"/>
          <w:sz w:val="18"/>
          <w:szCs w:val="18"/>
        </w:rPr>
        <w:t>r</w:t>
      </w:r>
      <w:r w:rsidR="000F26CB">
        <w:rPr>
          <w:rFonts w:ascii="Arial" w:hAnsi="Arial"/>
          <w:sz w:val="18"/>
          <w:szCs w:val="18"/>
        </w:rPr>
        <w:t>e</w:t>
      </w:r>
      <w:r w:rsidR="000F26CB">
        <w:rPr>
          <w:rFonts w:ascii="Arial" w:hAnsi="Arial"/>
          <w:spacing w:val="27"/>
          <w:sz w:val="18"/>
          <w:szCs w:val="18"/>
        </w:rPr>
        <w:t xml:space="preserve"> </w:t>
      </w:r>
      <w:r w:rsidR="000F26CB">
        <w:rPr>
          <w:rFonts w:ascii="Arial" w:hAnsi="Arial"/>
          <w:spacing w:val="1"/>
          <w:sz w:val="18"/>
          <w:szCs w:val="18"/>
        </w:rPr>
        <w:t>i</w:t>
      </w:r>
      <w:r w:rsidR="000F26CB">
        <w:rPr>
          <w:rFonts w:ascii="Arial" w:hAnsi="Arial"/>
          <w:sz w:val="18"/>
          <w:szCs w:val="18"/>
        </w:rPr>
        <w:t>s</w:t>
      </w:r>
      <w:r w:rsidR="000F26CB">
        <w:rPr>
          <w:rFonts w:ascii="Arial" w:hAnsi="Arial"/>
          <w:spacing w:val="25"/>
          <w:sz w:val="18"/>
          <w:szCs w:val="18"/>
        </w:rPr>
        <w:t xml:space="preserve"> </w:t>
      </w:r>
      <w:r w:rsidR="000F26CB">
        <w:rPr>
          <w:rFonts w:ascii="Arial" w:hAnsi="Arial"/>
          <w:sz w:val="18"/>
          <w:szCs w:val="18"/>
        </w:rPr>
        <w:t>a</w:t>
      </w:r>
      <w:r w:rsidR="000F26CB">
        <w:rPr>
          <w:rFonts w:ascii="Arial" w:hAnsi="Arial"/>
          <w:spacing w:val="27"/>
          <w:sz w:val="18"/>
          <w:szCs w:val="18"/>
        </w:rPr>
        <w:t xml:space="preserve"> </w:t>
      </w:r>
      <w:r w:rsidR="000F26CB">
        <w:rPr>
          <w:rFonts w:ascii="Arial" w:hAnsi="Arial"/>
          <w:spacing w:val="-2"/>
          <w:sz w:val="18"/>
          <w:szCs w:val="18"/>
        </w:rPr>
        <w:t>f</w:t>
      </w:r>
      <w:r w:rsidR="000F26CB">
        <w:rPr>
          <w:rFonts w:ascii="Arial" w:hAnsi="Arial"/>
          <w:spacing w:val="1"/>
          <w:sz w:val="18"/>
          <w:szCs w:val="18"/>
        </w:rPr>
        <w:t>und</w:t>
      </w:r>
      <w:r w:rsidR="000F26CB">
        <w:rPr>
          <w:rFonts w:ascii="Arial" w:hAnsi="Arial"/>
          <w:spacing w:val="-2"/>
          <w:sz w:val="18"/>
          <w:szCs w:val="18"/>
        </w:rPr>
        <w:t>a</w:t>
      </w:r>
      <w:r w:rsidR="000F26CB">
        <w:rPr>
          <w:rFonts w:ascii="Arial" w:hAnsi="Arial"/>
          <w:spacing w:val="1"/>
          <w:sz w:val="18"/>
          <w:szCs w:val="18"/>
        </w:rPr>
        <w:t>m</w:t>
      </w:r>
      <w:r w:rsidR="000F26CB">
        <w:rPr>
          <w:rFonts w:ascii="Arial" w:hAnsi="Arial"/>
          <w:spacing w:val="-2"/>
          <w:sz w:val="18"/>
          <w:szCs w:val="18"/>
        </w:rPr>
        <w:t>e</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a</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pacing w:val="-3"/>
          <w:sz w:val="18"/>
          <w:szCs w:val="18"/>
        </w:rPr>
        <w:t>w</w:t>
      </w:r>
      <w:r w:rsidR="000F26CB">
        <w:rPr>
          <w:rFonts w:ascii="Arial" w:hAnsi="Arial"/>
          <w:spacing w:val="1"/>
          <w:sz w:val="18"/>
          <w:szCs w:val="18"/>
        </w:rPr>
        <w:t>eakn</w:t>
      </w:r>
      <w:r w:rsidR="000F26CB">
        <w:rPr>
          <w:rFonts w:ascii="Arial" w:hAnsi="Arial"/>
          <w:spacing w:val="-2"/>
          <w:sz w:val="18"/>
          <w:szCs w:val="18"/>
        </w:rPr>
        <w:t>e</w:t>
      </w:r>
      <w:r w:rsidR="000F26CB">
        <w:rPr>
          <w:rFonts w:ascii="Arial" w:hAnsi="Arial"/>
          <w:spacing w:val="1"/>
          <w:sz w:val="18"/>
          <w:szCs w:val="18"/>
        </w:rPr>
        <w:t>s</w:t>
      </w:r>
      <w:r w:rsidR="000F26CB">
        <w:rPr>
          <w:rFonts w:ascii="Arial" w:hAnsi="Arial"/>
          <w:sz w:val="18"/>
          <w:szCs w:val="18"/>
        </w:rPr>
        <w:t>s</w:t>
      </w:r>
      <w:r w:rsidR="000F26CB">
        <w:rPr>
          <w:rFonts w:ascii="Arial" w:hAnsi="Arial"/>
          <w:spacing w:val="25"/>
          <w:sz w:val="18"/>
          <w:szCs w:val="18"/>
        </w:rPr>
        <w:t xml:space="preserve"> </w:t>
      </w:r>
      <w:r w:rsidR="000F26CB">
        <w:rPr>
          <w:rFonts w:ascii="Arial" w:hAnsi="Arial"/>
          <w:spacing w:val="1"/>
          <w:sz w:val="18"/>
          <w:szCs w:val="18"/>
        </w:rPr>
        <w:t>o</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1"/>
          <w:sz w:val="18"/>
          <w:szCs w:val="18"/>
        </w:rPr>
        <w:t>d</w:t>
      </w:r>
      <w:r w:rsidR="000F26CB">
        <w:rPr>
          <w:rFonts w:ascii="Arial" w:hAnsi="Arial"/>
          <w:spacing w:val="-2"/>
          <w:sz w:val="18"/>
          <w:szCs w:val="18"/>
        </w:rPr>
        <w:t>e</w:t>
      </w:r>
      <w:r w:rsidR="000F26CB">
        <w:rPr>
          <w:rFonts w:ascii="Arial" w:hAnsi="Arial"/>
          <w:sz w:val="18"/>
          <w:szCs w:val="18"/>
        </w:rPr>
        <w:t>f</w:t>
      </w:r>
      <w:r w:rsidR="000F26CB">
        <w:rPr>
          <w:rFonts w:ascii="Arial" w:hAnsi="Arial"/>
          <w:spacing w:val="1"/>
          <w:sz w:val="18"/>
          <w:szCs w:val="18"/>
        </w:rPr>
        <w:t>i</w:t>
      </w:r>
      <w:r w:rsidR="000F26CB">
        <w:rPr>
          <w:rFonts w:ascii="Arial" w:hAnsi="Arial"/>
          <w:spacing w:val="-1"/>
          <w:sz w:val="18"/>
          <w:szCs w:val="18"/>
        </w:rPr>
        <w:t>c</w:t>
      </w:r>
      <w:r w:rsidR="000F26CB">
        <w:rPr>
          <w:rFonts w:ascii="Arial" w:hAnsi="Arial"/>
          <w:spacing w:val="1"/>
          <w:sz w:val="18"/>
          <w:szCs w:val="18"/>
        </w:rPr>
        <w:t>ie</w:t>
      </w:r>
      <w:r w:rsidR="000F26CB">
        <w:rPr>
          <w:rFonts w:ascii="Arial" w:hAnsi="Arial"/>
          <w:spacing w:val="-2"/>
          <w:sz w:val="18"/>
          <w:szCs w:val="18"/>
        </w:rPr>
        <w:t>n</w:t>
      </w:r>
      <w:r w:rsidR="000F26CB">
        <w:rPr>
          <w:rFonts w:ascii="Arial" w:hAnsi="Arial"/>
          <w:spacing w:val="1"/>
          <w:sz w:val="18"/>
          <w:szCs w:val="18"/>
        </w:rPr>
        <w:t>c</w:t>
      </w:r>
      <w:r w:rsidR="000F26CB">
        <w:rPr>
          <w:rFonts w:ascii="Arial" w:hAnsi="Arial"/>
          <w:sz w:val="18"/>
          <w:szCs w:val="18"/>
        </w:rPr>
        <w:t>y</w:t>
      </w:r>
      <w:r w:rsidR="000F26CB">
        <w:rPr>
          <w:rFonts w:ascii="Arial" w:hAnsi="Arial"/>
          <w:spacing w:val="25"/>
          <w:sz w:val="18"/>
          <w:szCs w:val="18"/>
        </w:rPr>
        <w:t xml:space="preserve"> </w:t>
      </w:r>
      <w:r w:rsidR="000F26CB">
        <w:rPr>
          <w:rFonts w:ascii="Arial" w:hAnsi="Arial"/>
          <w:spacing w:val="1"/>
          <w:sz w:val="18"/>
          <w:szCs w:val="18"/>
        </w:rPr>
        <w:t>i</w:t>
      </w:r>
      <w:r w:rsidR="000F26CB">
        <w:rPr>
          <w:rFonts w:ascii="Arial" w:hAnsi="Arial"/>
          <w:sz w:val="18"/>
          <w:szCs w:val="18"/>
        </w:rPr>
        <w:t>n</w:t>
      </w:r>
      <w:r w:rsidR="000F26CB">
        <w:rPr>
          <w:rFonts w:ascii="Arial" w:hAnsi="Arial"/>
          <w:spacing w:val="25"/>
          <w:sz w:val="18"/>
          <w:szCs w:val="18"/>
        </w:rPr>
        <w:t xml:space="preserve"> </w:t>
      </w:r>
      <w:r w:rsidR="000F26CB">
        <w:rPr>
          <w:rFonts w:ascii="Arial" w:hAnsi="Arial"/>
          <w:spacing w:val="1"/>
          <w:sz w:val="18"/>
          <w:szCs w:val="18"/>
        </w:rPr>
        <w:t>a</w:t>
      </w:r>
      <w:r w:rsidR="000F26CB">
        <w:rPr>
          <w:rFonts w:ascii="Arial" w:hAnsi="Arial"/>
          <w:sz w:val="18"/>
          <w:szCs w:val="18"/>
        </w:rPr>
        <w:t>n</w:t>
      </w:r>
      <w:r w:rsidR="000F26CB">
        <w:rPr>
          <w:rFonts w:ascii="Arial" w:hAnsi="Arial"/>
          <w:spacing w:val="25"/>
          <w:sz w:val="18"/>
          <w:szCs w:val="18"/>
        </w:rPr>
        <w:t xml:space="preserve"> </w:t>
      </w:r>
      <w:r w:rsidR="000F26CB">
        <w:rPr>
          <w:rFonts w:ascii="Arial" w:hAnsi="Arial"/>
          <w:spacing w:val="1"/>
          <w:sz w:val="18"/>
          <w:szCs w:val="18"/>
        </w:rPr>
        <w:t>in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pacing w:val="-1"/>
          <w:sz w:val="18"/>
          <w:szCs w:val="18"/>
        </w:rPr>
        <w:t>c</w:t>
      </w:r>
      <w:r w:rsidR="000F26CB">
        <w:rPr>
          <w:rFonts w:ascii="Arial" w:hAnsi="Arial"/>
          <w:spacing w:val="1"/>
          <w:sz w:val="18"/>
          <w:szCs w:val="18"/>
        </w:rPr>
        <w:t>on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pacing w:val="1"/>
          <w:sz w:val="18"/>
          <w:szCs w:val="18"/>
        </w:rPr>
        <w:t>o</w:t>
      </w:r>
      <w:r w:rsidR="000F26CB">
        <w:rPr>
          <w:rFonts w:ascii="Arial" w:hAnsi="Arial"/>
          <w:sz w:val="18"/>
          <w:szCs w:val="18"/>
        </w:rPr>
        <w:t>r</w:t>
      </w:r>
      <w:r w:rsidR="000F26CB">
        <w:rPr>
          <w:rFonts w:ascii="Arial" w:hAnsi="Arial"/>
          <w:spacing w:val="24"/>
          <w:sz w:val="18"/>
          <w:szCs w:val="18"/>
        </w:rPr>
        <w:t xml:space="preserve"> </w:t>
      </w:r>
      <w:r w:rsidR="000F26CB">
        <w:rPr>
          <w:rFonts w:ascii="Arial" w:hAnsi="Arial"/>
          <w:spacing w:val="1"/>
          <w:sz w:val="18"/>
          <w:szCs w:val="18"/>
        </w:rPr>
        <w:t>i</w:t>
      </w:r>
      <w:r w:rsidR="000F26CB">
        <w:rPr>
          <w:rFonts w:ascii="Arial" w:hAnsi="Arial"/>
          <w:sz w:val="18"/>
          <w:szCs w:val="18"/>
        </w:rPr>
        <w:t>n</w:t>
      </w:r>
      <w:r w:rsidR="000F26CB">
        <w:rPr>
          <w:rFonts w:ascii="Arial" w:hAnsi="Arial"/>
          <w:spacing w:val="25"/>
          <w:sz w:val="18"/>
          <w:szCs w:val="18"/>
        </w:rPr>
        <w:t xml:space="preserve"> </w:t>
      </w:r>
      <w:r w:rsidR="000F26CB">
        <w:rPr>
          <w:rFonts w:ascii="Arial" w:hAnsi="Arial"/>
          <w:sz w:val="18"/>
          <w:szCs w:val="18"/>
        </w:rPr>
        <w:t xml:space="preserve">a </w:t>
      </w:r>
      <w:r w:rsidR="000F26CB">
        <w:rPr>
          <w:rFonts w:ascii="Arial" w:hAnsi="Arial"/>
          <w:spacing w:val="1"/>
          <w:sz w:val="18"/>
          <w:szCs w:val="18"/>
        </w:rPr>
        <w:t>se</w:t>
      </w:r>
      <w:r w:rsidR="000F26CB">
        <w:rPr>
          <w:rFonts w:ascii="Arial" w:hAnsi="Arial"/>
          <w:sz w:val="18"/>
          <w:szCs w:val="18"/>
        </w:rPr>
        <w:t>r</w:t>
      </w:r>
      <w:r w:rsidR="000F26CB">
        <w:rPr>
          <w:rFonts w:ascii="Arial" w:hAnsi="Arial"/>
          <w:spacing w:val="1"/>
          <w:sz w:val="18"/>
          <w:szCs w:val="18"/>
        </w:rPr>
        <w:t>i</w:t>
      </w:r>
      <w:r w:rsidR="000F26CB">
        <w:rPr>
          <w:rFonts w:ascii="Arial" w:hAnsi="Arial"/>
          <w:spacing w:val="-2"/>
          <w:sz w:val="18"/>
          <w:szCs w:val="18"/>
        </w:rPr>
        <w:t>e</w:t>
      </w:r>
      <w:r w:rsidR="000F26CB">
        <w:rPr>
          <w:rFonts w:ascii="Arial" w:hAnsi="Arial"/>
          <w:sz w:val="18"/>
          <w:szCs w:val="18"/>
        </w:rPr>
        <w:t>s</w:t>
      </w:r>
      <w:r w:rsidR="000F26CB">
        <w:rPr>
          <w:rFonts w:ascii="Arial" w:hAnsi="Arial"/>
          <w:spacing w:val="28"/>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4"/>
          <w:sz w:val="18"/>
          <w:szCs w:val="18"/>
        </w:rPr>
        <w:t xml:space="preserve"> </w:t>
      </w:r>
      <w:r w:rsidR="000F26CB">
        <w:rPr>
          <w:rFonts w:ascii="Arial" w:hAnsi="Arial"/>
          <w:spacing w:val="1"/>
          <w:sz w:val="18"/>
          <w:szCs w:val="18"/>
        </w:rPr>
        <w:t>in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pacing w:val="1"/>
          <w:sz w:val="18"/>
          <w:szCs w:val="18"/>
        </w:rPr>
        <w:t>co</w:t>
      </w:r>
      <w:r w:rsidR="000F26CB">
        <w:rPr>
          <w:rFonts w:ascii="Arial" w:hAnsi="Arial"/>
          <w:spacing w:val="-2"/>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pacing w:val="-2"/>
          <w:sz w:val="18"/>
          <w:szCs w:val="18"/>
        </w:rPr>
        <w:t>l</w:t>
      </w:r>
      <w:r w:rsidR="000F26CB">
        <w:rPr>
          <w:rFonts w:ascii="Arial" w:hAnsi="Arial"/>
          <w:sz w:val="18"/>
          <w:szCs w:val="18"/>
        </w:rPr>
        <w:t>s</w:t>
      </w:r>
      <w:r w:rsidR="000F26CB">
        <w:rPr>
          <w:rFonts w:ascii="Arial" w:hAnsi="Arial"/>
          <w:spacing w:val="28"/>
          <w:sz w:val="18"/>
          <w:szCs w:val="18"/>
        </w:rPr>
        <w:t xml:space="preserve"> </w:t>
      </w:r>
      <w:r w:rsidR="000F26CB">
        <w:rPr>
          <w:rFonts w:ascii="Arial" w:hAnsi="Arial"/>
          <w:spacing w:val="-3"/>
          <w:sz w:val="18"/>
          <w:szCs w:val="18"/>
        </w:rPr>
        <w:t>w</w:t>
      </w:r>
      <w:r w:rsidR="000F26CB">
        <w:rPr>
          <w:rFonts w:ascii="Arial" w:hAnsi="Arial"/>
          <w:spacing w:val="1"/>
          <w:sz w:val="18"/>
          <w:szCs w:val="18"/>
        </w:rPr>
        <w:t>hic</w:t>
      </w:r>
      <w:r w:rsidR="000F26CB">
        <w:rPr>
          <w:rFonts w:ascii="Arial" w:hAnsi="Arial"/>
          <w:sz w:val="18"/>
          <w:szCs w:val="18"/>
        </w:rPr>
        <w:t>h</w:t>
      </w:r>
      <w:r w:rsidR="000F26CB">
        <w:rPr>
          <w:rFonts w:ascii="Arial" w:hAnsi="Arial"/>
          <w:spacing w:val="27"/>
          <w:sz w:val="18"/>
          <w:szCs w:val="18"/>
        </w:rPr>
        <w:t xml:space="preserve"> </w:t>
      </w:r>
      <w:r w:rsidR="000F26CB">
        <w:rPr>
          <w:rFonts w:ascii="Arial" w:hAnsi="Arial"/>
          <w:spacing w:val="1"/>
          <w:sz w:val="18"/>
          <w:szCs w:val="18"/>
        </w:rPr>
        <w:t>in</w:t>
      </w:r>
      <w:r w:rsidR="000F26CB">
        <w:rPr>
          <w:rFonts w:ascii="Arial" w:hAnsi="Arial"/>
          <w:spacing w:val="-1"/>
          <w:sz w:val="18"/>
          <w:szCs w:val="18"/>
        </w:rPr>
        <w:t>v</w:t>
      </w:r>
      <w:r w:rsidR="000F26CB">
        <w:rPr>
          <w:rFonts w:ascii="Arial" w:hAnsi="Arial"/>
          <w:spacing w:val="-2"/>
          <w:sz w:val="18"/>
          <w:szCs w:val="18"/>
        </w:rPr>
        <w:t>o</w:t>
      </w:r>
      <w:r w:rsidR="000F26CB">
        <w:rPr>
          <w:rFonts w:ascii="Arial" w:hAnsi="Arial"/>
          <w:spacing w:val="1"/>
          <w:sz w:val="18"/>
          <w:szCs w:val="18"/>
        </w:rPr>
        <w:t>l</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s</w:t>
      </w:r>
      <w:r w:rsidR="000F26CB">
        <w:rPr>
          <w:rFonts w:ascii="Arial" w:hAnsi="Arial"/>
          <w:spacing w:val="28"/>
          <w:sz w:val="18"/>
          <w:szCs w:val="18"/>
        </w:rPr>
        <w:t xml:space="preserve"> </w:t>
      </w:r>
      <w:r w:rsidR="000F26CB">
        <w:rPr>
          <w:rFonts w:ascii="Arial" w:hAnsi="Arial"/>
          <w:sz w:val="18"/>
          <w:szCs w:val="18"/>
        </w:rPr>
        <w:t>a</w:t>
      </w:r>
      <w:r w:rsidR="000F26CB">
        <w:rPr>
          <w:rFonts w:ascii="Arial" w:hAnsi="Arial"/>
          <w:spacing w:val="25"/>
          <w:sz w:val="18"/>
          <w:szCs w:val="18"/>
        </w:rPr>
        <w:t xml:space="preserve"> </w:t>
      </w:r>
      <w:r w:rsidR="000F26CB">
        <w:rPr>
          <w:rFonts w:ascii="Arial" w:hAnsi="Arial"/>
          <w:spacing w:val="1"/>
          <w:sz w:val="18"/>
          <w:szCs w:val="18"/>
        </w:rPr>
        <w:t>su</w:t>
      </w:r>
      <w:r w:rsidR="000F26CB">
        <w:rPr>
          <w:rFonts w:ascii="Arial" w:hAnsi="Arial"/>
          <w:spacing w:val="-2"/>
          <w:sz w:val="18"/>
          <w:szCs w:val="18"/>
        </w:rPr>
        <w:t>b</w:t>
      </w:r>
      <w:r w:rsidR="000F26CB">
        <w:rPr>
          <w:rFonts w:ascii="Arial" w:hAnsi="Arial"/>
          <w:spacing w:val="1"/>
          <w:sz w:val="18"/>
          <w:szCs w:val="18"/>
        </w:rPr>
        <w:t>s</w:t>
      </w:r>
      <w:r w:rsidR="000F26CB">
        <w:rPr>
          <w:rFonts w:ascii="Arial" w:hAnsi="Arial"/>
          <w:sz w:val="18"/>
          <w:szCs w:val="18"/>
        </w:rPr>
        <w:t>t</w:t>
      </w:r>
      <w:r w:rsidR="000F26CB">
        <w:rPr>
          <w:rFonts w:ascii="Arial" w:hAnsi="Arial"/>
          <w:spacing w:val="1"/>
          <w:sz w:val="18"/>
          <w:szCs w:val="18"/>
        </w:rPr>
        <w:t>a</w:t>
      </w:r>
      <w:r w:rsidR="000F26CB">
        <w:rPr>
          <w:rFonts w:ascii="Arial" w:hAnsi="Arial"/>
          <w:spacing w:val="4"/>
          <w:sz w:val="18"/>
          <w:szCs w:val="18"/>
        </w:rPr>
        <w:t>n</w:t>
      </w:r>
      <w:r w:rsidR="000F26CB">
        <w:rPr>
          <w:rFonts w:ascii="Arial" w:hAnsi="Arial"/>
          <w:sz w:val="18"/>
          <w:szCs w:val="18"/>
        </w:rPr>
        <w:t>t</w:t>
      </w:r>
      <w:r w:rsidR="000F26CB">
        <w:rPr>
          <w:rFonts w:ascii="Arial" w:hAnsi="Arial"/>
          <w:spacing w:val="1"/>
          <w:sz w:val="18"/>
          <w:szCs w:val="18"/>
        </w:rPr>
        <w:t>ia</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z w:val="18"/>
          <w:szCs w:val="18"/>
        </w:rPr>
        <w:t>k</w:t>
      </w:r>
      <w:r w:rsidR="000F26CB">
        <w:rPr>
          <w:rFonts w:ascii="Arial" w:hAnsi="Arial"/>
          <w:spacing w:val="25"/>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7"/>
          <w:sz w:val="18"/>
          <w:szCs w:val="18"/>
        </w:rPr>
        <w:t xml:space="preserve"> </w:t>
      </w:r>
      <w:r w:rsidR="000F26CB">
        <w:rPr>
          <w:rFonts w:ascii="Arial" w:hAnsi="Arial"/>
          <w:spacing w:val="1"/>
          <w:sz w:val="18"/>
          <w:szCs w:val="18"/>
        </w:rPr>
        <w:t>ei</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1"/>
          <w:sz w:val="18"/>
          <w:szCs w:val="18"/>
        </w:rPr>
        <w:t>m</w:t>
      </w:r>
      <w:r w:rsidR="000F26CB">
        <w:rPr>
          <w:rFonts w:ascii="Arial" w:hAnsi="Arial"/>
          <w:spacing w:val="1"/>
          <w:sz w:val="18"/>
          <w:szCs w:val="18"/>
        </w:rPr>
        <w:t>a</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a</w:t>
      </w:r>
      <w:r w:rsidR="000F26CB">
        <w:rPr>
          <w:rFonts w:ascii="Arial" w:hAnsi="Arial"/>
          <w:sz w:val="18"/>
          <w:szCs w:val="18"/>
        </w:rPr>
        <w:t>l</w:t>
      </w:r>
      <w:r w:rsidR="000F26CB">
        <w:rPr>
          <w:rFonts w:ascii="Arial" w:hAnsi="Arial"/>
          <w:spacing w:val="27"/>
          <w:sz w:val="18"/>
          <w:szCs w:val="18"/>
        </w:rPr>
        <w:t xml:space="preserve"> </w:t>
      </w:r>
      <w:r w:rsidR="000F26CB">
        <w:rPr>
          <w:rFonts w:ascii="Arial" w:hAnsi="Arial"/>
          <w:spacing w:val="1"/>
          <w:sz w:val="18"/>
          <w:szCs w:val="18"/>
        </w:rPr>
        <w:t>e</w:t>
      </w:r>
      <w:r w:rsidR="000F26CB">
        <w:rPr>
          <w:rFonts w:ascii="Arial" w:hAnsi="Arial"/>
          <w:sz w:val="18"/>
          <w:szCs w:val="18"/>
        </w:rPr>
        <w:t>r</w:t>
      </w:r>
      <w:r w:rsidR="000F26CB">
        <w:rPr>
          <w:rFonts w:ascii="Arial" w:hAnsi="Arial"/>
          <w:spacing w:val="-2"/>
          <w:sz w:val="18"/>
          <w:szCs w:val="18"/>
        </w:rPr>
        <w:t>r</w:t>
      </w:r>
      <w:r w:rsidR="000F26CB">
        <w:rPr>
          <w:rFonts w:ascii="Arial" w:hAnsi="Arial"/>
          <w:spacing w:val="1"/>
          <w:sz w:val="18"/>
          <w:szCs w:val="18"/>
        </w:rPr>
        <w:t>o</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1"/>
          <w:sz w:val="18"/>
          <w:szCs w:val="18"/>
        </w:rPr>
        <w:t>o</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1"/>
          <w:sz w:val="18"/>
          <w:szCs w:val="18"/>
        </w:rPr>
        <w:t>i</w:t>
      </w:r>
      <w:r w:rsidR="000F26CB">
        <w:rPr>
          <w:rFonts w:ascii="Arial" w:hAnsi="Arial"/>
          <w:spacing w:val="-2"/>
          <w:sz w:val="18"/>
          <w:szCs w:val="18"/>
        </w:rPr>
        <w:t>rr</w:t>
      </w:r>
      <w:r w:rsidR="000F26CB">
        <w:rPr>
          <w:rFonts w:ascii="Arial" w:hAnsi="Arial"/>
          <w:spacing w:val="1"/>
          <w:sz w:val="18"/>
          <w:szCs w:val="18"/>
        </w:rPr>
        <w:t>egula</w:t>
      </w:r>
      <w:r w:rsidR="000F26CB">
        <w:rPr>
          <w:rFonts w:ascii="Arial" w:hAnsi="Arial"/>
          <w:spacing w:val="-2"/>
          <w:sz w:val="18"/>
          <w:szCs w:val="18"/>
        </w:rPr>
        <w:t>r</w:t>
      </w:r>
      <w:r w:rsidR="000F26CB">
        <w:rPr>
          <w:rFonts w:ascii="Arial" w:hAnsi="Arial"/>
          <w:spacing w:val="1"/>
          <w:sz w:val="18"/>
          <w:szCs w:val="18"/>
        </w:rPr>
        <w:t>i</w:t>
      </w:r>
      <w:r w:rsidR="000F26CB">
        <w:rPr>
          <w:rFonts w:ascii="Arial" w:hAnsi="Arial"/>
          <w:sz w:val="18"/>
          <w:szCs w:val="18"/>
        </w:rPr>
        <w:t>ty</w:t>
      </w:r>
      <w:r w:rsidR="000F26CB">
        <w:rPr>
          <w:rFonts w:ascii="Arial" w:hAnsi="Arial"/>
          <w:spacing w:val="26"/>
          <w:sz w:val="18"/>
          <w:szCs w:val="18"/>
        </w:rPr>
        <w:t xml:space="preserve"> </w:t>
      </w:r>
      <w:r w:rsidR="000F26CB">
        <w:rPr>
          <w:rFonts w:ascii="Arial" w:hAnsi="Arial"/>
          <w:spacing w:val="-3"/>
          <w:sz w:val="18"/>
          <w:szCs w:val="18"/>
        </w:rPr>
        <w:t>w</w:t>
      </w:r>
      <w:r w:rsidR="000F26CB">
        <w:rPr>
          <w:rFonts w:ascii="Arial" w:hAnsi="Arial"/>
          <w:spacing w:val="1"/>
          <w:sz w:val="18"/>
          <w:szCs w:val="18"/>
        </w:rPr>
        <w:t>i</w:t>
      </w:r>
      <w:r w:rsidR="000F26CB">
        <w:rPr>
          <w:rFonts w:ascii="Arial" w:hAnsi="Arial"/>
          <w:sz w:val="18"/>
          <w:szCs w:val="18"/>
        </w:rPr>
        <w:t>th r</w:t>
      </w:r>
      <w:r w:rsidR="000F26CB">
        <w:rPr>
          <w:rFonts w:ascii="Arial" w:hAnsi="Arial"/>
          <w:spacing w:val="1"/>
          <w:sz w:val="18"/>
          <w:szCs w:val="18"/>
        </w:rPr>
        <w:t>ega</w:t>
      </w:r>
      <w:r w:rsidR="000F26CB">
        <w:rPr>
          <w:rFonts w:ascii="Arial" w:hAnsi="Arial"/>
          <w:sz w:val="18"/>
          <w:szCs w:val="18"/>
        </w:rPr>
        <w:t xml:space="preserve">rd to </w:t>
      </w:r>
      <w:r w:rsidR="000F26CB">
        <w:rPr>
          <w:rFonts w:ascii="Arial" w:hAnsi="Arial"/>
          <w:spacing w:val="1"/>
          <w:sz w:val="18"/>
          <w:szCs w:val="18"/>
        </w:rPr>
        <w:t>e</w:t>
      </w:r>
      <w:r w:rsidR="000F26CB">
        <w:rPr>
          <w:rFonts w:ascii="Arial" w:hAnsi="Arial"/>
          <w:spacing w:val="-4"/>
          <w:sz w:val="18"/>
          <w:szCs w:val="18"/>
        </w:rPr>
        <w:t>x</w:t>
      </w:r>
      <w:r w:rsidR="000F26CB">
        <w:rPr>
          <w:rFonts w:ascii="Arial" w:hAnsi="Arial"/>
          <w:spacing w:val="1"/>
          <w:sz w:val="18"/>
          <w:szCs w:val="18"/>
        </w:rPr>
        <w:t>pendi</w:t>
      </w:r>
      <w:r w:rsidR="000F26CB">
        <w:rPr>
          <w:rFonts w:ascii="Arial" w:hAnsi="Arial"/>
          <w:spacing w:val="-2"/>
          <w:sz w:val="18"/>
          <w:szCs w:val="18"/>
        </w:rPr>
        <w:t>t</w:t>
      </w:r>
      <w:r w:rsidR="000F26CB">
        <w:rPr>
          <w:rFonts w:ascii="Arial" w:hAnsi="Arial"/>
          <w:spacing w:val="1"/>
          <w:sz w:val="18"/>
          <w:szCs w:val="18"/>
        </w:rPr>
        <w:t>u</w:t>
      </w:r>
      <w:r w:rsidR="000F26CB">
        <w:rPr>
          <w:rFonts w:ascii="Arial" w:hAnsi="Arial"/>
          <w:sz w:val="18"/>
          <w:szCs w:val="18"/>
        </w:rPr>
        <w:t xml:space="preserve">re </w:t>
      </w:r>
      <w:r w:rsidR="000F26CB">
        <w:rPr>
          <w:rFonts w:ascii="Arial" w:hAnsi="Arial"/>
          <w:spacing w:val="-2"/>
          <w:sz w:val="18"/>
          <w:szCs w:val="18"/>
        </w:rPr>
        <w:t>a</w:t>
      </w:r>
      <w:r w:rsidR="000F26CB">
        <w:rPr>
          <w:rFonts w:ascii="Arial" w:hAnsi="Arial"/>
          <w:spacing w:val="1"/>
          <w:sz w:val="18"/>
          <w:szCs w:val="18"/>
        </w:rPr>
        <w:t>n</w:t>
      </w:r>
      <w:r w:rsidR="000F26CB">
        <w:rPr>
          <w:rFonts w:ascii="Arial" w:hAnsi="Arial"/>
          <w:sz w:val="18"/>
          <w:szCs w:val="18"/>
        </w:rPr>
        <w:t>d r</w:t>
      </w:r>
      <w:r w:rsidR="000F26CB">
        <w:rPr>
          <w:rFonts w:ascii="Arial" w:hAnsi="Arial"/>
          <w:spacing w:val="1"/>
          <w:sz w:val="18"/>
          <w:szCs w:val="18"/>
        </w:rPr>
        <w:t>e</w:t>
      </w:r>
      <w:r w:rsidR="000F26CB">
        <w:rPr>
          <w:rFonts w:ascii="Arial" w:hAnsi="Arial"/>
          <w:spacing w:val="-1"/>
          <w:sz w:val="18"/>
          <w:szCs w:val="18"/>
        </w:rPr>
        <w:t>v</w:t>
      </w:r>
      <w:r w:rsidR="000F26CB">
        <w:rPr>
          <w:rFonts w:ascii="Arial" w:hAnsi="Arial"/>
          <w:spacing w:val="1"/>
          <w:sz w:val="18"/>
          <w:szCs w:val="18"/>
        </w:rPr>
        <w:t>en</w:t>
      </w:r>
      <w:r w:rsidR="000F26CB">
        <w:rPr>
          <w:rFonts w:ascii="Arial" w:hAnsi="Arial"/>
          <w:spacing w:val="-2"/>
          <w:sz w:val="18"/>
          <w:szCs w:val="18"/>
        </w:rPr>
        <w:t>u</w:t>
      </w:r>
      <w:r w:rsidR="000F26CB">
        <w:rPr>
          <w:rFonts w:ascii="Arial" w:hAnsi="Arial"/>
          <w:sz w:val="18"/>
          <w:szCs w:val="18"/>
        </w:rPr>
        <w:t xml:space="preserve">e </w:t>
      </w:r>
      <w:r w:rsidR="000F26CB">
        <w:rPr>
          <w:rFonts w:ascii="Arial" w:hAnsi="Arial"/>
          <w:spacing w:val="-1"/>
          <w:sz w:val="18"/>
          <w:szCs w:val="18"/>
        </w:rPr>
        <w:t>s</w:t>
      </w:r>
      <w:r w:rsidR="000F26CB">
        <w:rPr>
          <w:rFonts w:ascii="Arial" w:hAnsi="Arial"/>
          <w:sz w:val="18"/>
          <w:szCs w:val="18"/>
        </w:rPr>
        <w:t>t</w:t>
      </w:r>
      <w:r w:rsidR="000F26CB">
        <w:rPr>
          <w:rFonts w:ascii="Arial" w:hAnsi="Arial"/>
          <w:spacing w:val="1"/>
          <w:sz w:val="18"/>
          <w:szCs w:val="18"/>
        </w:rPr>
        <w:t>a</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 xml:space="preserve">d </w:t>
      </w:r>
      <w:r w:rsidR="000F26CB">
        <w:rPr>
          <w:rFonts w:ascii="Arial" w:hAnsi="Arial"/>
          <w:spacing w:val="1"/>
          <w:sz w:val="18"/>
          <w:szCs w:val="18"/>
        </w:rPr>
        <w:t>i</w:t>
      </w:r>
      <w:r w:rsidR="000F26CB">
        <w:rPr>
          <w:rFonts w:ascii="Arial" w:hAnsi="Arial"/>
          <w:sz w:val="18"/>
          <w:szCs w:val="18"/>
        </w:rPr>
        <w:t>n t</w:t>
      </w:r>
      <w:r w:rsidR="000F26CB">
        <w:rPr>
          <w:rFonts w:ascii="Arial" w:hAnsi="Arial"/>
          <w:spacing w:val="1"/>
          <w:sz w:val="18"/>
          <w:szCs w:val="18"/>
        </w:rPr>
        <w:t>h</w:t>
      </w:r>
      <w:r w:rsidR="000F26CB">
        <w:rPr>
          <w:rFonts w:ascii="Arial" w:hAnsi="Arial"/>
          <w:sz w:val="18"/>
          <w:szCs w:val="18"/>
        </w:rPr>
        <w:t>e F</w:t>
      </w:r>
      <w:r w:rsidR="000F26CB">
        <w:rPr>
          <w:rFonts w:ascii="Arial" w:hAnsi="Arial"/>
          <w:spacing w:val="-1"/>
          <w:sz w:val="18"/>
          <w:szCs w:val="18"/>
        </w:rPr>
        <w:t>i</w:t>
      </w:r>
      <w:r w:rsidR="000F26CB">
        <w:rPr>
          <w:rFonts w:ascii="Arial" w:hAnsi="Arial"/>
          <w:spacing w:val="1"/>
          <w:sz w:val="18"/>
          <w:szCs w:val="18"/>
        </w:rPr>
        <w:t>nan</w:t>
      </w:r>
      <w:r w:rsidR="000F26CB">
        <w:rPr>
          <w:rFonts w:ascii="Arial" w:hAnsi="Arial"/>
          <w:spacing w:val="-1"/>
          <w:sz w:val="18"/>
          <w:szCs w:val="18"/>
        </w:rPr>
        <w:t>c</w:t>
      </w:r>
      <w:r w:rsidR="000F26CB">
        <w:rPr>
          <w:rFonts w:ascii="Arial" w:hAnsi="Arial"/>
          <w:spacing w:val="1"/>
          <w:sz w:val="18"/>
          <w:szCs w:val="18"/>
        </w:rPr>
        <w:t>ia</w:t>
      </w:r>
      <w:r w:rsidR="000F26CB">
        <w:rPr>
          <w:rFonts w:ascii="Arial" w:hAnsi="Arial"/>
          <w:sz w:val="18"/>
          <w:szCs w:val="18"/>
        </w:rPr>
        <w:t>l Re</w:t>
      </w:r>
      <w:r w:rsidR="000F26CB">
        <w:rPr>
          <w:rFonts w:ascii="Arial" w:hAnsi="Arial"/>
          <w:spacing w:val="1"/>
          <w:sz w:val="18"/>
          <w:szCs w:val="18"/>
        </w:rPr>
        <w:t>po</w:t>
      </w:r>
      <w:r w:rsidR="000F26CB">
        <w:rPr>
          <w:rFonts w:ascii="Arial" w:hAnsi="Arial"/>
          <w:sz w:val="18"/>
          <w:szCs w:val="18"/>
        </w:rPr>
        <w:t xml:space="preserve">rt </w:t>
      </w:r>
      <w:r w:rsidR="000F26CB">
        <w:rPr>
          <w:rFonts w:ascii="Arial" w:hAnsi="Arial"/>
          <w:spacing w:val="1"/>
          <w:sz w:val="18"/>
          <w:szCs w:val="18"/>
        </w:rPr>
        <w:t>o</w:t>
      </w:r>
      <w:r w:rsidR="000F26CB">
        <w:rPr>
          <w:rFonts w:ascii="Arial" w:hAnsi="Arial"/>
          <w:sz w:val="18"/>
          <w:szCs w:val="18"/>
        </w:rPr>
        <w:t xml:space="preserve">f </w:t>
      </w:r>
      <w:r w:rsidR="000F26CB">
        <w:rPr>
          <w:rFonts w:ascii="Arial" w:hAnsi="Arial"/>
          <w:spacing w:val="-2"/>
          <w:sz w:val="18"/>
          <w:szCs w:val="18"/>
        </w:rPr>
        <w:t>t</w:t>
      </w:r>
      <w:r w:rsidR="000F26CB">
        <w:rPr>
          <w:rFonts w:ascii="Arial" w:hAnsi="Arial"/>
          <w:spacing w:val="1"/>
          <w:sz w:val="18"/>
          <w:szCs w:val="18"/>
        </w:rPr>
        <w:t>h</w:t>
      </w:r>
      <w:r w:rsidR="000F26CB">
        <w:rPr>
          <w:rFonts w:ascii="Arial" w:hAnsi="Arial"/>
          <w:sz w:val="18"/>
          <w:szCs w:val="18"/>
        </w:rPr>
        <w:t>e P</w:t>
      </w:r>
      <w:r w:rsidR="000F26CB">
        <w:rPr>
          <w:rFonts w:ascii="Arial" w:hAnsi="Arial"/>
          <w:spacing w:val="-2"/>
          <w:sz w:val="18"/>
          <w:szCs w:val="18"/>
        </w:rPr>
        <w:t>r</w:t>
      </w:r>
      <w:r w:rsidR="000F26CB">
        <w:rPr>
          <w:rFonts w:ascii="Arial" w:hAnsi="Arial"/>
          <w:spacing w:val="1"/>
          <w:sz w:val="18"/>
          <w:szCs w:val="18"/>
        </w:rPr>
        <w:t>oj</w:t>
      </w:r>
      <w:r w:rsidR="000F26CB">
        <w:rPr>
          <w:rFonts w:ascii="Arial" w:hAnsi="Arial"/>
          <w:spacing w:val="-2"/>
          <w:sz w:val="18"/>
          <w:szCs w:val="18"/>
        </w:rPr>
        <w:t>e</w:t>
      </w:r>
      <w:r w:rsidR="000F26CB">
        <w:rPr>
          <w:rFonts w:ascii="Arial" w:hAnsi="Arial"/>
          <w:spacing w:val="-1"/>
          <w:sz w:val="18"/>
          <w:szCs w:val="18"/>
        </w:rPr>
        <w:t>c</w:t>
      </w:r>
      <w:r w:rsidR="000F26CB">
        <w:rPr>
          <w:rFonts w:ascii="Arial" w:hAnsi="Arial"/>
          <w:spacing w:val="8"/>
          <w:sz w:val="18"/>
          <w:szCs w:val="18"/>
        </w:rPr>
        <w:t>t</w:t>
      </w:r>
      <w:r w:rsidR="000F26CB">
        <w:rPr>
          <w:rFonts w:ascii="Arial" w:hAnsi="Arial"/>
          <w:sz w:val="18"/>
          <w:szCs w:val="18"/>
        </w:rPr>
        <w:t>.</w:t>
      </w:r>
      <w:r w:rsidR="00012085">
        <w:rPr>
          <w:rFonts w:ascii="Arial" w:hAnsi="Arial"/>
          <w:sz w:val="18"/>
          <w:szCs w:val="18"/>
        </w:rPr>
        <w:t xml:space="preserve"> </w:t>
      </w:r>
      <w:r w:rsidR="001F2CD2">
        <w:rPr>
          <w:rFonts w:ascii="Arial" w:hAnsi="Arial"/>
          <w:spacing w:val="-2"/>
          <w:sz w:val="18"/>
          <w:szCs w:val="18"/>
        </w:rPr>
        <w:t>T</w:t>
      </w:r>
      <w:r w:rsidR="001F2CD2">
        <w:rPr>
          <w:rFonts w:ascii="Arial" w:hAnsi="Arial"/>
          <w:spacing w:val="1"/>
          <w:sz w:val="18"/>
          <w:szCs w:val="18"/>
        </w:rPr>
        <w:t>he</w:t>
      </w:r>
      <w:r w:rsidR="001F2CD2">
        <w:rPr>
          <w:rFonts w:ascii="Arial" w:hAnsi="Arial"/>
          <w:sz w:val="18"/>
          <w:szCs w:val="18"/>
        </w:rPr>
        <w:t xml:space="preserve">re </w:t>
      </w:r>
      <w:r w:rsidR="001F2CD2">
        <w:rPr>
          <w:rFonts w:ascii="Arial" w:hAnsi="Arial"/>
          <w:spacing w:val="3"/>
          <w:sz w:val="18"/>
          <w:szCs w:val="18"/>
        </w:rPr>
        <w:t>is</w:t>
      </w:r>
      <w:r w:rsidR="001F2CD2">
        <w:rPr>
          <w:rFonts w:ascii="Arial" w:hAnsi="Arial"/>
          <w:sz w:val="18"/>
          <w:szCs w:val="18"/>
        </w:rPr>
        <w:t xml:space="preserve"> </w:t>
      </w:r>
      <w:r w:rsidR="001F2CD2">
        <w:rPr>
          <w:rFonts w:ascii="Arial" w:hAnsi="Arial"/>
          <w:spacing w:val="3"/>
          <w:sz w:val="18"/>
          <w:szCs w:val="18"/>
        </w:rPr>
        <w:t>a</w:t>
      </w:r>
      <w:r w:rsidR="000F26CB">
        <w:rPr>
          <w:rFonts w:ascii="Arial" w:hAnsi="Arial"/>
          <w:sz w:val="18"/>
          <w:szCs w:val="18"/>
        </w:rPr>
        <w:t xml:space="preserve"> </w:t>
      </w:r>
      <w:r w:rsidR="000F26CB">
        <w:rPr>
          <w:rFonts w:ascii="Arial" w:hAnsi="Arial"/>
          <w:spacing w:val="1"/>
          <w:sz w:val="18"/>
          <w:szCs w:val="18"/>
        </w:rPr>
        <w:t>su</w:t>
      </w:r>
      <w:r w:rsidR="000F26CB">
        <w:rPr>
          <w:rFonts w:ascii="Arial" w:hAnsi="Arial"/>
          <w:spacing w:val="-2"/>
          <w:sz w:val="18"/>
          <w:szCs w:val="18"/>
        </w:rPr>
        <w:t>b</w:t>
      </w:r>
      <w:r w:rsidR="000F26CB">
        <w:rPr>
          <w:rFonts w:ascii="Arial" w:hAnsi="Arial"/>
          <w:spacing w:val="1"/>
          <w:sz w:val="18"/>
          <w:szCs w:val="18"/>
        </w:rPr>
        <w:t>s</w:t>
      </w:r>
      <w:r w:rsidR="000F26CB">
        <w:rPr>
          <w:rFonts w:ascii="Arial" w:hAnsi="Arial"/>
          <w:sz w:val="18"/>
          <w:szCs w:val="18"/>
        </w:rPr>
        <w:t>t</w:t>
      </w:r>
      <w:r w:rsidR="000F26CB">
        <w:rPr>
          <w:rFonts w:ascii="Arial" w:hAnsi="Arial"/>
          <w:spacing w:val="1"/>
          <w:sz w:val="18"/>
          <w:szCs w:val="18"/>
        </w:rPr>
        <w:t>an</w:t>
      </w:r>
      <w:r w:rsidR="000F26CB">
        <w:rPr>
          <w:rFonts w:ascii="Arial" w:hAnsi="Arial"/>
          <w:spacing w:val="-2"/>
          <w:sz w:val="18"/>
          <w:szCs w:val="18"/>
        </w:rPr>
        <w:t>t</w:t>
      </w:r>
      <w:r w:rsidR="000F26CB">
        <w:rPr>
          <w:rFonts w:ascii="Arial" w:hAnsi="Arial"/>
          <w:spacing w:val="1"/>
          <w:sz w:val="18"/>
          <w:szCs w:val="18"/>
        </w:rPr>
        <w:t>ia</w:t>
      </w:r>
      <w:r w:rsidR="000F26CB">
        <w:rPr>
          <w:rFonts w:ascii="Arial" w:hAnsi="Arial"/>
          <w:sz w:val="18"/>
          <w:szCs w:val="18"/>
        </w:rPr>
        <w:t>l</w:t>
      </w:r>
      <w:r w:rsidR="000F26CB">
        <w:rPr>
          <w:rFonts w:ascii="Arial" w:hAnsi="Arial"/>
          <w:spacing w:val="2"/>
          <w:sz w:val="18"/>
          <w:szCs w:val="18"/>
        </w:rPr>
        <w:t xml:space="preserve"> </w:t>
      </w:r>
      <w:r w:rsidR="000F26CB">
        <w:rPr>
          <w:rFonts w:ascii="Arial" w:hAnsi="Arial"/>
          <w:spacing w:val="-2"/>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z w:val="18"/>
          <w:szCs w:val="18"/>
        </w:rPr>
        <w:t>k</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z w:val="18"/>
          <w:szCs w:val="18"/>
        </w:rPr>
        <w:t>f</w:t>
      </w:r>
      <w:r w:rsidR="000F26CB">
        <w:rPr>
          <w:rFonts w:ascii="Arial" w:hAnsi="Arial"/>
          <w:spacing w:val="1"/>
          <w:sz w:val="18"/>
          <w:szCs w:val="18"/>
        </w:rPr>
        <w:t>a</w:t>
      </w:r>
      <w:r w:rsidR="000F26CB">
        <w:rPr>
          <w:rFonts w:ascii="Arial" w:hAnsi="Arial"/>
          <w:spacing w:val="-2"/>
          <w:sz w:val="18"/>
          <w:szCs w:val="18"/>
        </w:rPr>
        <w:t>i</w:t>
      </w:r>
      <w:r w:rsidR="000F26CB">
        <w:rPr>
          <w:rFonts w:ascii="Arial" w:hAnsi="Arial"/>
          <w:spacing w:val="1"/>
          <w:sz w:val="18"/>
          <w:szCs w:val="18"/>
        </w:rPr>
        <w:t>lu</w:t>
      </w:r>
      <w:r w:rsidR="000F26CB">
        <w:rPr>
          <w:rFonts w:ascii="Arial" w:hAnsi="Arial"/>
          <w:sz w:val="18"/>
          <w:szCs w:val="18"/>
        </w:rPr>
        <w:t>re</w:t>
      </w:r>
      <w:r w:rsidR="000F26CB">
        <w:rPr>
          <w:rFonts w:ascii="Arial" w:hAnsi="Arial"/>
          <w:spacing w:val="2"/>
          <w:sz w:val="18"/>
          <w:szCs w:val="18"/>
        </w:rPr>
        <w:t xml:space="preserve"> </w:t>
      </w:r>
      <w:r w:rsidR="000F26CB">
        <w:rPr>
          <w:rFonts w:ascii="Arial" w:hAnsi="Arial"/>
          <w:spacing w:val="-2"/>
          <w:sz w:val="18"/>
          <w:szCs w:val="18"/>
        </w:rPr>
        <w:t>t</w:t>
      </w:r>
      <w:r w:rsidR="000F26CB">
        <w:rPr>
          <w:rFonts w:ascii="Arial" w:hAnsi="Arial"/>
          <w:sz w:val="18"/>
          <w:szCs w:val="18"/>
        </w:rPr>
        <w:t>o</w:t>
      </w:r>
      <w:r w:rsidR="000F26CB">
        <w:rPr>
          <w:rFonts w:ascii="Arial" w:hAnsi="Arial"/>
          <w:spacing w:val="2"/>
          <w:sz w:val="18"/>
          <w:szCs w:val="18"/>
        </w:rPr>
        <w:t xml:space="preserve"> </w:t>
      </w:r>
      <w:r w:rsidR="000F26CB">
        <w:rPr>
          <w:rFonts w:ascii="Arial" w:hAnsi="Arial"/>
          <w:spacing w:val="-2"/>
          <w:sz w:val="18"/>
          <w:szCs w:val="18"/>
        </w:rPr>
        <w:t>a</w:t>
      </w:r>
      <w:r w:rsidR="000F26CB">
        <w:rPr>
          <w:rFonts w:ascii="Arial" w:hAnsi="Arial"/>
          <w:spacing w:val="1"/>
          <w:sz w:val="18"/>
          <w:szCs w:val="18"/>
        </w:rPr>
        <w:t>chie</w:t>
      </w:r>
      <w:r w:rsidR="000F26CB">
        <w:rPr>
          <w:rFonts w:ascii="Arial" w:hAnsi="Arial"/>
          <w:spacing w:val="-1"/>
          <w:sz w:val="18"/>
          <w:szCs w:val="18"/>
        </w:rPr>
        <w:t>v</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l</w:t>
      </w:r>
      <w:r w:rsidR="000F26CB">
        <w:rPr>
          <w:rFonts w:ascii="Arial" w:hAnsi="Arial"/>
          <w:spacing w:val="2"/>
          <w:sz w:val="18"/>
          <w:szCs w:val="18"/>
        </w:rPr>
        <w:t xml:space="preserve"> </w:t>
      </w:r>
      <w:r w:rsidR="000F26CB">
        <w:rPr>
          <w:rFonts w:ascii="Arial" w:hAnsi="Arial"/>
          <w:spacing w:val="-2"/>
          <w:sz w:val="18"/>
          <w:szCs w:val="18"/>
        </w:rPr>
        <w:t>o</w:t>
      </w:r>
      <w:r w:rsidR="000F26CB">
        <w:rPr>
          <w:rFonts w:ascii="Arial" w:hAnsi="Arial"/>
          <w:spacing w:val="1"/>
          <w:sz w:val="18"/>
          <w:szCs w:val="18"/>
        </w:rPr>
        <w:t>bj</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v</w:t>
      </w:r>
      <w:r w:rsidR="000F26CB">
        <w:rPr>
          <w:rFonts w:ascii="Arial" w:hAnsi="Arial"/>
          <w:spacing w:val="-2"/>
          <w:sz w:val="18"/>
          <w:szCs w:val="18"/>
        </w:rPr>
        <w:t>e</w:t>
      </w:r>
      <w:r w:rsidR="000F26CB">
        <w:rPr>
          <w:rFonts w:ascii="Arial" w:hAnsi="Arial"/>
          <w:sz w:val="18"/>
          <w:szCs w:val="18"/>
        </w:rPr>
        <w:t>s</w:t>
      </w:r>
      <w:r w:rsidR="000F26CB">
        <w:rPr>
          <w:rFonts w:ascii="Arial" w:hAnsi="Arial"/>
          <w:spacing w:val="2"/>
          <w:sz w:val="18"/>
          <w:szCs w:val="18"/>
        </w:rPr>
        <w:t xml:space="preserve"> </w:t>
      </w:r>
      <w:r w:rsidR="000F26CB">
        <w:rPr>
          <w:rFonts w:ascii="Arial" w:hAnsi="Arial"/>
          <w:sz w:val="18"/>
          <w:szCs w:val="18"/>
        </w:rPr>
        <w:t>f</w:t>
      </w:r>
      <w:r w:rsidR="000F26CB">
        <w:rPr>
          <w:rFonts w:ascii="Arial" w:hAnsi="Arial"/>
          <w:spacing w:val="1"/>
          <w:sz w:val="18"/>
          <w:szCs w:val="18"/>
        </w:rPr>
        <w:t>o</w:t>
      </w:r>
      <w:r w:rsidR="000F26CB">
        <w:rPr>
          <w:rFonts w:ascii="Arial" w:hAnsi="Arial"/>
          <w:sz w:val="18"/>
          <w:szCs w:val="18"/>
        </w:rPr>
        <w:t>r</w:t>
      </w:r>
      <w:r w:rsidR="000F26CB">
        <w:rPr>
          <w:rFonts w:ascii="Arial" w:hAnsi="Arial"/>
          <w:spacing w:val="1"/>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z w:val="18"/>
          <w:szCs w:val="18"/>
        </w:rPr>
        <w:t>Pr</w:t>
      </w:r>
      <w:r w:rsidR="000F26CB">
        <w:rPr>
          <w:rFonts w:ascii="Arial" w:hAnsi="Arial"/>
          <w:spacing w:val="1"/>
          <w:sz w:val="18"/>
          <w:szCs w:val="18"/>
        </w:rPr>
        <w:t>o</w:t>
      </w:r>
      <w:r w:rsidR="000F26CB">
        <w:rPr>
          <w:rFonts w:ascii="Arial" w:hAnsi="Arial"/>
          <w:spacing w:val="-2"/>
          <w:sz w:val="18"/>
          <w:szCs w:val="18"/>
        </w:rPr>
        <w:t>j</w:t>
      </w:r>
      <w:r w:rsidR="000F26CB">
        <w:rPr>
          <w:rFonts w:ascii="Arial" w:hAnsi="Arial"/>
          <w:spacing w:val="1"/>
          <w:sz w:val="18"/>
          <w:szCs w:val="18"/>
        </w:rPr>
        <w:t>ec</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3"/>
          <w:sz w:val="18"/>
          <w:szCs w:val="18"/>
        </w:rPr>
        <w:t>w</w:t>
      </w:r>
      <w:r w:rsidR="000F26CB">
        <w:rPr>
          <w:rFonts w:ascii="Arial" w:hAnsi="Arial"/>
          <w:spacing w:val="1"/>
          <w:sz w:val="18"/>
          <w:szCs w:val="18"/>
        </w:rPr>
        <w:t>hic</w:t>
      </w:r>
      <w:r w:rsidR="000F26CB">
        <w:rPr>
          <w:rFonts w:ascii="Arial" w:hAnsi="Arial"/>
          <w:sz w:val="18"/>
          <w:szCs w:val="18"/>
        </w:rPr>
        <w:t>h</w:t>
      </w:r>
      <w:r w:rsidR="000F26CB">
        <w:rPr>
          <w:rFonts w:ascii="Arial" w:hAnsi="Arial"/>
          <w:spacing w:val="9"/>
          <w:sz w:val="18"/>
          <w:szCs w:val="18"/>
        </w:rPr>
        <w:t xml:space="preserve"> </w:t>
      </w:r>
      <w:r w:rsidR="000F26CB">
        <w:rPr>
          <w:rFonts w:ascii="Arial" w:hAnsi="Arial"/>
          <w:spacing w:val="1"/>
          <w:sz w:val="18"/>
          <w:szCs w:val="18"/>
        </w:rPr>
        <w:t>co</w:t>
      </w:r>
      <w:r w:rsidR="000F26CB">
        <w:rPr>
          <w:rFonts w:ascii="Arial" w:hAnsi="Arial"/>
          <w:spacing w:val="-2"/>
          <w:sz w:val="18"/>
          <w:szCs w:val="18"/>
        </w:rPr>
        <w:t>n</w:t>
      </w:r>
      <w:r w:rsidR="000F26CB">
        <w:rPr>
          <w:rFonts w:ascii="Arial" w:hAnsi="Arial"/>
          <w:spacing w:val="1"/>
          <w:sz w:val="18"/>
          <w:szCs w:val="18"/>
        </w:rPr>
        <w:t>ce</w:t>
      </w:r>
      <w:r w:rsidR="000F26CB">
        <w:rPr>
          <w:rFonts w:ascii="Arial" w:hAnsi="Arial"/>
          <w:sz w:val="18"/>
          <w:szCs w:val="18"/>
        </w:rPr>
        <w:t>rn r</w:t>
      </w:r>
      <w:r w:rsidR="000F26CB">
        <w:rPr>
          <w:rFonts w:ascii="Arial" w:hAnsi="Arial"/>
          <w:spacing w:val="1"/>
          <w:sz w:val="18"/>
          <w:szCs w:val="18"/>
        </w:rPr>
        <w:t>elia</w:t>
      </w:r>
      <w:r w:rsidR="000F26CB">
        <w:rPr>
          <w:rFonts w:ascii="Arial" w:hAnsi="Arial"/>
          <w:spacing w:val="-2"/>
          <w:sz w:val="18"/>
          <w:szCs w:val="18"/>
        </w:rPr>
        <w:t>b</w:t>
      </w:r>
      <w:r w:rsidR="000F26CB">
        <w:rPr>
          <w:rFonts w:ascii="Arial" w:hAnsi="Arial"/>
          <w:spacing w:val="1"/>
          <w:sz w:val="18"/>
          <w:szCs w:val="18"/>
        </w:rPr>
        <w:t>il</w:t>
      </w:r>
      <w:r w:rsidR="000F26CB">
        <w:rPr>
          <w:rFonts w:ascii="Arial" w:hAnsi="Arial"/>
          <w:spacing w:val="-2"/>
          <w:sz w:val="18"/>
          <w:szCs w:val="18"/>
        </w:rPr>
        <w:t>i</w:t>
      </w:r>
      <w:r w:rsidR="000F26CB">
        <w:rPr>
          <w:rFonts w:ascii="Arial" w:hAnsi="Arial"/>
          <w:sz w:val="18"/>
          <w:szCs w:val="18"/>
        </w:rPr>
        <w:t>ty</w:t>
      </w:r>
      <w:r w:rsidR="000F26CB">
        <w:rPr>
          <w:rFonts w:ascii="Arial" w:hAnsi="Arial"/>
          <w:spacing w:val="3"/>
          <w:sz w:val="18"/>
          <w:szCs w:val="18"/>
        </w:rPr>
        <w:t xml:space="preserve"> </w:t>
      </w:r>
      <w:r w:rsidR="000F26CB">
        <w:rPr>
          <w:rFonts w:ascii="Arial" w:hAnsi="Arial"/>
          <w:spacing w:val="1"/>
          <w:sz w:val="18"/>
          <w:szCs w:val="18"/>
        </w:rPr>
        <w:t>o</w:t>
      </w:r>
      <w:r w:rsidR="000F26CB">
        <w:rPr>
          <w:rFonts w:ascii="Arial" w:hAnsi="Arial"/>
          <w:sz w:val="18"/>
          <w:szCs w:val="18"/>
        </w:rPr>
        <w:t>f f</w:t>
      </w:r>
      <w:r w:rsidR="000F26CB">
        <w:rPr>
          <w:rFonts w:ascii="Arial" w:hAnsi="Arial"/>
          <w:spacing w:val="1"/>
          <w:sz w:val="18"/>
          <w:szCs w:val="18"/>
        </w:rPr>
        <w:t>ina</w:t>
      </w:r>
      <w:r w:rsidR="000F26CB">
        <w:rPr>
          <w:rFonts w:ascii="Arial" w:hAnsi="Arial"/>
          <w:spacing w:val="-2"/>
          <w:sz w:val="18"/>
          <w:szCs w:val="18"/>
        </w:rPr>
        <w:t>n</w:t>
      </w:r>
      <w:r w:rsidR="000F26CB">
        <w:rPr>
          <w:rFonts w:ascii="Arial" w:hAnsi="Arial"/>
          <w:spacing w:val="1"/>
          <w:sz w:val="18"/>
          <w:szCs w:val="18"/>
        </w:rPr>
        <w:t>ci</w:t>
      </w:r>
      <w:r w:rsidR="000F26CB">
        <w:rPr>
          <w:rFonts w:ascii="Arial" w:hAnsi="Arial"/>
          <w:spacing w:val="-2"/>
          <w:sz w:val="18"/>
          <w:szCs w:val="18"/>
        </w:rPr>
        <w:t>a</w:t>
      </w:r>
      <w:r w:rsidR="000F26CB">
        <w:rPr>
          <w:rFonts w:ascii="Arial" w:hAnsi="Arial"/>
          <w:sz w:val="18"/>
          <w:szCs w:val="18"/>
        </w:rPr>
        <w:t>l</w:t>
      </w:r>
      <w:r w:rsidR="000F26CB">
        <w:rPr>
          <w:rFonts w:ascii="Arial" w:hAnsi="Arial"/>
          <w:spacing w:val="3"/>
          <w:sz w:val="18"/>
          <w:szCs w:val="18"/>
        </w:rPr>
        <w:t xml:space="preserve"> </w:t>
      </w:r>
      <w:r w:rsidR="000F26CB">
        <w:rPr>
          <w:rFonts w:ascii="Arial" w:hAnsi="Arial"/>
          <w:sz w:val="18"/>
          <w:szCs w:val="18"/>
        </w:rPr>
        <w:t>r</w:t>
      </w:r>
      <w:r w:rsidR="000F26CB">
        <w:rPr>
          <w:rFonts w:ascii="Arial" w:hAnsi="Arial"/>
          <w:spacing w:val="-2"/>
          <w:sz w:val="18"/>
          <w:szCs w:val="18"/>
        </w:rPr>
        <w:t>e</w:t>
      </w:r>
      <w:r w:rsidR="000F26CB">
        <w:rPr>
          <w:rFonts w:ascii="Arial" w:hAnsi="Arial"/>
          <w:spacing w:val="1"/>
          <w:sz w:val="18"/>
          <w:szCs w:val="18"/>
        </w:rPr>
        <w:t>po</w:t>
      </w:r>
      <w:r w:rsidR="000F26CB">
        <w:rPr>
          <w:rFonts w:ascii="Arial" w:hAnsi="Arial"/>
          <w:sz w:val="18"/>
          <w:szCs w:val="18"/>
        </w:rPr>
        <w:t>rt</w:t>
      </w:r>
      <w:r w:rsidR="000F26CB">
        <w:rPr>
          <w:rFonts w:ascii="Arial" w:hAnsi="Arial"/>
          <w:spacing w:val="-1"/>
          <w:sz w:val="18"/>
          <w:szCs w:val="18"/>
        </w:rPr>
        <w:t>i</w:t>
      </w:r>
      <w:r w:rsidR="000F26CB">
        <w:rPr>
          <w:rFonts w:ascii="Arial" w:hAnsi="Arial"/>
          <w:spacing w:val="1"/>
          <w:sz w:val="18"/>
          <w:szCs w:val="18"/>
        </w:rPr>
        <w:t>ng</w:t>
      </w:r>
      <w:r w:rsidR="000F26CB">
        <w:rPr>
          <w:rFonts w:ascii="Arial" w:hAnsi="Arial"/>
          <w:sz w:val="18"/>
          <w:szCs w:val="18"/>
        </w:rPr>
        <w:t xml:space="preserve">,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v</w:t>
      </w:r>
      <w:r w:rsidR="000F26CB">
        <w:rPr>
          <w:rFonts w:ascii="Arial" w:hAnsi="Arial"/>
          <w:spacing w:val="1"/>
          <w:sz w:val="18"/>
          <w:szCs w:val="18"/>
        </w:rPr>
        <w:t>e</w:t>
      </w:r>
      <w:r w:rsidR="000F26CB">
        <w:rPr>
          <w:rFonts w:ascii="Arial" w:hAnsi="Arial"/>
          <w:spacing w:val="-2"/>
          <w:sz w:val="18"/>
          <w:szCs w:val="18"/>
        </w:rPr>
        <w:t>ne</w:t>
      </w:r>
      <w:r w:rsidR="000F26CB">
        <w:rPr>
          <w:rFonts w:ascii="Arial" w:hAnsi="Arial"/>
          <w:spacing w:val="1"/>
          <w:sz w:val="18"/>
          <w:szCs w:val="18"/>
        </w:rPr>
        <w:t>s</w:t>
      </w:r>
      <w:r w:rsidR="000F26CB">
        <w:rPr>
          <w:rFonts w:ascii="Arial" w:hAnsi="Arial"/>
          <w:sz w:val="18"/>
          <w:szCs w:val="18"/>
        </w:rPr>
        <w:t>s</w:t>
      </w:r>
      <w:r w:rsidR="000F26CB">
        <w:rPr>
          <w:rFonts w:ascii="Arial" w:hAnsi="Arial"/>
          <w:spacing w:val="4"/>
          <w:sz w:val="18"/>
          <w:szCs w:val="18"/>
        </w:rPr>
        <w:t xml:space="preserve"> </w:t>
      </w:r>
      <w:r w:rsidR="000F26CB">
        <w:rPr>
          <w:rFonts w:ascii="Arial" w:hAnsi="Arial"/>
          <w:spacing w:val="-2"/>
          <w:sz w:val="18"/>
          <w:szCs w:val="18"/>
        </w:rPr>
        <w:t>a</w:t>
      </w:r>
      <w:r w:rsidR="000F26CB">
        <w:rPr>
          <w:rFonts w:ascii="Arial" w:hAnsi="Arial"/>
          <w:spacing w:val="1"/>
          <w:sz w:val="18"/>
          <w:szCs w:val="18"/>
        </w:rPr>
        <w:t>n</w:t>
      </w:r>
      <w:r w:rsidR="000F26CB">
        <w:rPr>
          <w:rFonts w:ascii="Arial" w:hAnsi="Arial"/>
          <w:sz w:val="18"/>
          <w:szCs w:val="18"/>
        </w:rPr>
        <w:t>d</w:t>
      </w:r>
      <w:r w:rsidR="000F26CB">
        <w:rPr>
          <w:rFonts w:ascii="Arial" w:hAnsi="Arial"/>
          <w:spacing w:val="3"/>
          <w:sz w:val="18"/>
          <w:szCs w:val="18"/>
        </w:rPr>
        <w:t xml:space="preserve"> </w:t>
      </w:r>
      <w:r w:rsidR="000F26CB">
        <w:rPr>
          <w:rFonts w:ascii="Arial" w:hAnsi="Arial"/>
          <w:spacing w:val="-2"/>
          <w:sz w:val="18"/>
          <w:szCs w:val="18"/>
        </w:rPr>
        <w:t>e</w:t>
      </w:r>
      <w:r w:rsidR="000F26CB">
        <w:rPr>
          <w:rFonts w:ascii="Arial" w:hAnsi="Arial"/>
          <w:sz w:val="18"/>
          <w:szCs w:val="18"/>
        </w:rPr>
        <w:t>f</w:t>
      </w:r>
      <w:r w:rsidR="000F26CB">
        <w:rPr>
          <w:rFonts w:ascii="Arial" w:hAnsi="Arial"/>
          <w:spacing w:val="1"/>
          <w:sz w:val="18"/>
          <w:szCs w:val="18"/>
        </w:rPr>
        <w:t>f</w:t>
      </w:r>
      <w:r w:rsidR="000F26CB">
        <w:rPr>
          <w:rFonts w:ascii="Arial" w:hAnsi="Arial"/>
          <w:spacing w:val="-2"/>
          <w:sz w:val="18"/>
          <w:szCs w:val="18"/>
        </w:rPr>
        <w:t>i</w:t>
      </w:r>
      <w:r w:rsidR="000F26CB">
        <w:rPr>
          <w:rFonts w:ascii="Arial" w:hAnsi="Arial"/>
          <w:spacing w:val="1"/>
          <w:sz w:val="18"/>
          <w:szCs w:val="18"/>
        </w:rPr>
        <w:t>ci</w:t>
      </w:r>
      <w:r w:rsidR="000F26CB">
        <w:rPr>
          <w:rFonts w:ascii="Arial" w:hAnsi="Arial"/>
          <w:spacing w:val="-2"/>
          <w:sz w:val="18"/>
          <w:szCs w:val="18"/>
        </w:rPr>
        <w:t>e</w:t>
      </w:r>
      <w:r w:rsidR="000F26CB">
        <w:rPr>
          <w:rFonts w:ascii="Arial" w:hAnsi="Arial"/>
          <w:spacing w:val="1"/>
          <w:sz w:val="18"/>
          <w:szCs w:val="18"/>
        </w:rPr>
        <w:t>nc</w:t>
      </w:r>
      <w:r w:rsidR="000F26CB">
        <w:rPr>
          <w:rFonts w:ascii="Arial" w:hAnsi="Arial"/>
          <w:sz w:val="18"/>
          <w:szCs w:val="18"/>
        </w:rPr>
        <w:t>y</w:t>
      </w:r>
      <w:r w:rsidR="000F26CB">
        <w:rPr>
          <w:rFonts w:ascii="Arial" w:hAnsi="Arial"/>
          <w:spacing w:val="1"/>
          <w:sz w:val="18"/>
          <w:szCs w:val="18"/>
        </w:rPr>
        <w:t xml:space="preserve"> o</w:t>
      </w:r>
      <w:r w:rsidR="000F26CB">
        <w:rPr>
          <w:rFonts w:ascii="Arial" w:hAnsi="Arial"/>
          <w:sz w:val="18"/>
          <w:szCs w:val="18"/>
        </w:rPr>
        <w:t xml:space="preserve">f </w:t>
      </w:r>
      <w:r w:rsidR="000F26CB">
        <w:rPr>
          <w:rFonts w:ascii="Arial" w:hAnsi="Arial"/>
          <w:spacing w:val="1"/>
          <w:sz w:val="18"/>
          <w:szCs w:val="18"/>
        </w:rPr>
        <w:t>ope</w:t>
      </w:r>
      <w:r w:rsidR="000F26CB">
        <w:rPr>
          <w:rFonts w:ascii="Arial" w:hAnsi="Arial"/>
          <w:sz w:val="18"/>
          <w:szCs w:val="18"/>
        </w:rPr>
        <w:t>r</w:t>
      </w:r>
      <w:r w:rsidR="000F26CB">
        <w:rPr>
          <w:rFonts w:ascii="Arial" w:hAnsi="Arial"/>
          <w:spacing w:val="-2"/>
          <w:sz w:val="18"/>
          <w:szCs w:val="18"/>
        </w:rPr>
        <w:t>a</w:t>
      </w:r>
      <w:r w:rsidR="000F26CB">
        <w:rPr>
          <w:rFonts w:ascii="Arial" w:hAnsi="Arial"/>
          <w:sz w:val="18"/>
          <w:szCs w:val="18"/>
        </w:rPr>
        <w:t>t</w:t>
      </w:r>
      <w:r w:rsidR="000F26CB">
        <w:rPr>
          <w:rFonts w:ascii="Arial" w:hAnsi="Arial"/>
          <w:spacing w:val="1"/>
          <w:sz w:val="18"/>
          <w:szCs w:val="18"/>
        </w:rPr>
        <w:t>i</w:t>
      </w:r>
      <w:r w:rsidR="000F26CB">
        <w:rPr>
          <w:rFonts w:ascii="Arial" w:hAnsi="Arial"/>
          <w:spacing w:val="-2"/>
          <w:sz w:val="18"/>
          <w:szCs w:val="18"/>
        </w:rPr>
        <w:t>on</w:t>
      </w:r>
      <w:r w:rsidR="000F26CB">
        <w:rPr>
          <w:rFonts w:ascii="Arial" w:hAnsi="Arial"/>
          <w:sz w:val="18"/>
          <w:szCs w:val="18"/>
        </w:rPr>
        <w:t>s</w:t>
      </w:r>
      <w:r w:rsidR="000F26CB">
        <w:rPr>
          <w:rFonts w:ascii="Arial" w:hAnsi="Arial"/>
          <w:spacing w:val="4"/>
          <w:sz w:val="18"/>
          <w:szCs w:val="18"/>
        </w:rPr>
        <w:t xml:space="preserve"> </w:t>
      </w:r>
      <w:r w:rsidR="000F26CB">
        <w:rPr>
          <w:rFonts w:ascii="Arial" w:hAnsi="Arial"/>
          <w:spacing w:val="1"/>
          <w:sz w:val="18"/>
          <w:szCs w:val="18"/>
        </w:rPr>
        <w:t>a</w:t>
      </w:r>
      <w:r w:rsidR="000F26CB">
        <w:rPr>
          <w:rFonts w:ascii="Arial" w:hAnsi="Arial"/>
          <w:spacing w:val="-2"/>
          <w:sz w:val="18"/>
          <w:szCs w:val="18"/>
        </w:rPr>
        <w:t>n</w:t>
      </w:r>
      <w:r w:rsidR="000F26CB">
        <w:rPr>
          <w:rFonts w:ascii="Arial" w:hAnsi="Arial"/>
          <w:sz w:val="18"/>
          <w:szCs w:val="18"/>
        </w:rPr>
        <w:t>d</w:t>
      </w:r>
      <w:r w:rsidR="000F26CB">
        <w:rPr>
          <w:rFonts w:ascii="Arial" w:hAnsi="Arial"/>
          <w:spacing w:val="3"/>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m</w:t>
      </w:r>
      <w:r w:rsidR="000F26CB">
        <w:rPr>
          <w:rFonts w:ascii="Arial" w:hAnsi="Arial"/>
          <w:spacing w:val="-2"/>
          <w:sz w:val="18"/>
          <w:szCs w:val="18"/>
        </w:rPr>
        <w:t>p</w:t>
      </w:r>
      <w:r w:rsidR="000F26CB">
        <w:rPr>
          <w:rFonts w:ascii="Arial" w:hAnsi="Arial"/>
          <w:spacing w:val="1"/>
          <w:sz w:val="18"/>
          <w:szCs w:val="18"/>
        </w:rPr>
        <w:t>li</w:t>
      </w:r>
      <w:r w:rsidR="000F26CB">
        <w:rPr>
          <w:rFonts w:ascii="Arial" w:hAnsi="Arial"/>
          <w:spacing w:val="-2"/>
          <w:sz w:val="18"/>
          <w:szCs w:val="18"/>
        </w:rPr>
        <w:t>a</w:t>
      </w:r>
      <w:r w:rsidR="000F26CB">
        <w:rPr>
          <w:rFonts w:ascii="Arial" w:hAnsi="Arial"/>
          <w:spacing w:val="1"/>
          <w:sz w:val="18"/>
          <w:szCs w:val="18"/>
        </w:rPr>
        <w:t>nc</w:t>
      </w:r>
      <w:r w:rsidR="000F26CB">
        <w:rPr>
          <w:rFonts w:ascii="Arial" w:hAnsi="Arial"/>
          <w:sz w:val="18"/>
          <w:szCs w:val="18"/>
        </w:rPr>
        <w:t>e</w:t>
      </w:r>
      <w:r w:rsidR="000F26CB">
        <w:rPr>
          <w:rFonts w:ascii="Arial" w:hAnsi="Arial"/>
          <w:spacing w:val="3"/>
          <w:sz w:val="18"/>
          <w:szCs w:val="18"/>
        </w:rPr>
        <w:t xml:space="preserve"> </w:t>
      </w:r>
      <w:r w:rsidR="000F26CB">
        <w:rPr>
          <w:rFonts w:ascii="Arial" w:hAnsi="Arial"/>
          <w:spacing w:val="-3"/>
          <w:sz w:val="18"/>
          <w:szCs w:val="18"/>
        </w:rPr>
        <w:t>w</w:t>
      </w:r>
      <w:r w:rsidR="000F26CB">
        <w:rPr>
          <w:rFonts w:ascii="Arial" w:hAnsi="Arial"/>
          <w:spacing w:val="1"/>
          <w:sz w:val="18"/>
          <w:szCs w:val="18"/>
        </w:rPr>
        <w:t>i</w:t>
      </w:r>
      <w:r w:rsidR="000F26CB">
        <w:rPr>
          <w:rFonts w:ascii="Arial" w:hAnsi="Arial"/>
          <w:sz w:val="18"/>
          <w:szCs w:val="18"/>
        </w:rPr>
        <w:t>th</w:t>
      </w:r>
      <w:r w:rsidR="000F26CB">
        <w:rPr>
          <w:rFonts w:ascii="Arial" w:hAnsi="Arial"/>
          <w:spacing w:val="1"/>
          <w:sz w:val="18"/>
          <w:szCs w:val="18"/>
        </w:rPr>
        <w:t xml:space="preserve"> app</w:t>
      </w:r>
      <w:r w:rsidR="000F26CB">
        <w:rPr>
          <w:rFonts w:ascii="Arial" w:hAnsi="Arial"/>
          <w:spacing w:val="-2"/>
          <w:sz w:val="18"/>
          <w:szCs w:val="18"/>
        </w:rPr>
        <w:t>l</w:t>
      </w:r>
      <w:r w:rsidR="000F26CB">
        <w:rPr>
          <w:rFonts w:ascii="Arial" w:hAnsi="Arial"/>
          <w:spacing w:val="1"/>
          <w:sz w:val="18"/>
          <w:szCs w:val="18"/>
        </w:rPr>
        <w:t>i</w:t>
      </w:r>
      <w:r w:rsidR="000F26CB">
        <w:rPr>
          <w:rFonts w:ascii="Arial" w:hAnsi="Arial"/>
          <w:spacing w:val="-1"/>
          <w:sz w:val="18"/>
          <w:szCs w:val="18"/>
        </w:rPr>
        <w:t>c</w:t>
      </w:r>
      <w:r w:rsidR="000F26CB">
        <w:rPr>
          <w:rFonts w:ascii="Arial" w:hAnsi="Arial"/>
          <w:spacing w:val="1"/>
          <w:sz w:val="18"/>
          <w:szCs w:val="18"/>
        </w:rPr>
        <w:t>abl</w:t>
      </w:r>
      <w:r w:rsidR="000F26CB">
        <w:rPr>
          <w:rFonts w:ascii="Arial" w:hAnsi="Arial"/>
          <w:sz w:val="18"/>
          <w:szCs w:val="18"/>
        </w:rPr>
        <w:t xml:space="preserve">e </w:t>
      </w:r>
      <w:r w:rsidR="000F26CB">
        <w:rPr>
          <w:rFonts w:ascii="Arial" w:hAnsi="Arial"/>
          <w:spacing w:val="1"/>
          <w:sz w:val="18"/>
          <w:szCs w:val="18"/>
        </w:rPr>
        <w:t>la</w:t>
      </w:r>
      <w:r w:rsidR="000F26CB">
        <w:rPr>
          <w:rFonts w:ascii="Arial" w:hAnsi="Arial"/>
          <w:spacing w:val="-3"/>
          <w:sz w:val="18"/>
          <w:szCs w:val="18"/>
        </w:rPr>
        <w:t>w</w:t>
      </w:r>
      <w:r w:rsidR="000F26CB">
        <w:rPr>
          <w:rFonts w:ascii="Arial" w:hAnsi="Arial"/>
          <w:sz w:val="18"/>
          <w:szCs w:val="18"/>
        </w:rPr>
        <w:t>s</w:t>
      </w:r>
      <w:r w:rsidR="000F26CB">
        <w:rPr>
          <w:rFonts w:ascii="Arial" w:hAnsi="Arial"/>
          <w:spacing w:val="4"/>
          <w:sz w:val="18"/>
          <w:szCs w:val="18"/>
        </w:rPr>
        <w:t xml:space="preserve"> </w:t>
      </w:r>
      <w:r w:rsidR="000F26CB">
        <w:rPr>
          <w:rFonts w:ascii="Arial" w:hAnsi="Arial"/>
          <w:spacing w:val="1"/>
          <w:sz w:val="18"/>
          <w:szCs w:val="18"/>
        </w:rPr>
        <w:t>an</w:t>
      </w:r>
      <w:r w:rsidR="000F26CB">
        <w:rPr>
          <w:rFonts w:ascii="Arial" w:hAnsi="Arial"/>
          <w:sz w:val="18"/>
          <w:szCs w:val="18"/>
        </w:rPr>
        <w:t>d r</w:t>
      </w:r>
      <w:r w:rsidR="000F26CB">
        <w:rPr>
          <w:rFonts w:ascii="Arial" w:hAnsi="Arial"/>
          <w:spacing w:val="1"/>
          <w:sz w:val="18"/>
          <w:szCs w:val="18"/>
        </w:rPr>
        <w:t>egul</w:t>
      </w:r>
      <w:r w:rsidR="000F26CB">
        <w:rPr>
          <w:rFonts w:ascii="Arial" w:hAnsi="Arial"/>
          <w:spacing w:val="-2"/>
          <w:sz w:val="18"/>
          <w:szCs w:val="18"/>
        </w:rPr>
        <w:t>a</w:t>
      </w:r>
      <w:r w:rsidR="000F26CB">
        <w:rPr>
          <w:rFonts w:ascii="Arial" w:hAnsi="Arial"/>
          <w:sz w:val="18"/>
          <w:szCs w:val="18"/>
        </w:rPr>
        <w:t>t</w:t>
      </w:r>
      <w:r w:rsidR="000F26CB">
        <w:rPr>
          <w:rFonts w:ascii="Arial" w:hAnsi="Arial"/>
          <w:spacing w:val="1"/>
          <w:sz w:val="18"/>
          <w:szCs w:val="18"/>
        </w:rPr>
        <w:t>i</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s</w:t>
      </w:r>
      <w:r w:rsidR="000F26CB">
        <w:rPr>
          <w:rFonts w:ascii="Arial" w:hAnsi="Arial"/>
          <w:spacing w:val="40"/>
          <w:sz w:val="18"/>
          <w:szCs w:val="18"/>
        </w:rPr>
        <w:t xml:space="preserve"> </w:t>
      </w:r>
      <w:r w:rsidR="000F26CB">
        <w:rPr>
          <w:rFonts w:ascii="Arial" w:hAnsi="Arial"/>
          <w:spacing w:val="1"/>
          <w:sz w:val="18"/>
          <w:szCs w:val="18"/>
        </w:rPr>
        <w:t>n</w:t>
      </w:r>
      <w:r w:rsidR="000F26CB">
        <w:rPr>
          <w:rFonts w:ascii="Arial" w:hAnsi="Arial"/>
          <w:spacing w:val="-2"/>
          <w:sz w:val="18"/>
          <w:szCs w:val="18"/>
        </w:rPr>
        <w:t>o</w:t>
      </w:r>
      <w:r w:rsidR="000F26CB">
        <w:rPr>
          <w:rFonts w:ascii="Arial" w:hAnsi="Arial"/>
          <w:sz w:val="18"/>
          <w:szCs w:val="18"/>
        </w:rPr>
        <w:t>t</w:t>
      </w:r>
      <w:r w:rsidR="000F26CB">
        <w:rPr>
          <w:rFonts w:ascii="Arial" w:hAnsi="Arial"/>
          <w:spacing w:val="1"/>
          <w:sz w:val="18"/>
          <w:szCs w:val="18"/>
        </w:rPr>
        <w:t>abl</w:t>
      </w:r>
      <w:r w:rsidR="000F26CB">
        <w:rPr>
          <w:rFonts w:ascii="Arial" w:hAnsi="Arial"/>
          <w:sz w:val="18"/>
          <w:szCs w:val="18"/>
        </w:rPr>
        <w:t>y</w:t>
      </w:r>
      <w:r w:rsidR="000F26CB">
        <w:rPr>
          <w:rFonts w:ascii="Arial" w:hAnsi="Arial"/>
          <w:spacing w:val="37"/>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39"/>
          <w:sz w:val="18"/>
          <w:szCs w:val="18"/>
        </w:rPr>
        <w:t xml:space="preserve"> </w:t>
      </w:r>
      <w:r w:rsidR="000F26CB">
        <w:rPr>
          <w:rFonts w:ascii="Arial" w:hAnsi="Arial"/>
          <w:sz w:val="18"/>
          <w:szCs w:val="18"/>
        </w:rPr>
        <w:t>C</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t</w:t>
      </w:r>
      <w:r w:rsidR="000F26CB">
        <w:rPr>
          <w:rFonts w:ascii="Arial" w:hAnsi="Arial"/>
          <w:spacing w:val="-2"/>
          <w:sz w:val="18"/>
          <w:szCs w:val="18"/>
        </w:rPr>
        <w:t>r</w:t>
      </w:r>
      <w:r w:rsidR="000F26CB">
        <w:rPr>
          <w:rFonts w:ascii="Arial" w:hAnsi="Arial"/>
          <w:spacing w:val="1"/>
          <w:sz w:val="18"/>
          <w:szCs w:val="18"/>
        </w:rPr>
        <w:t>ac</w:t>
      </w:r>
      <w:r w:rsidR="000F26CB">
        <w:rPr>
          <w:rFonts w:ascii="Arial" w:hAnsi="Arial"/>
          <w:sz w:val="18"/>
          <w:szCs w:val="18"/>
        </w:rPr>
        <w:t>t</w:t>
      </w:r>
      <w:r w:rsidR="000F26CB">
        <w:rPr>
          <w:rFonts w:ascii="Arial" w:hAnsi="Arial"/>
          <w:spacing w:val="-1"/>
          <w:sz w:val="18"/>
          <w:szCs w:val="18"/>
        </w:rPr>
        <w:t>u</w:t>
      </w:r>
      <w:r w:rsidR="000F26CB">
        <w:rPr>
          <w:rFonts w:ascii="Arial" w:hAnsi="Arial"/>
          <w:spacing w:val="1"/>
          <w:sz w:val="18"/>
          <w:szCs w:val="18"/>
        </w:rPr>
        <w:t>a</w:t>
      </w:r>
      <w:r w:rsidR="000F26CB">
        <w:rPr>
          <w:rFonts w:ascii="Arial" w:hAnsi="Arial"/>
          <w:sz w:val="18"/>
          <w:szCs w:val="18"/>
        </w:rPr>
        <w:t>l</w:t>
      </w:r>
      <w:r w:rsidR="000F26CB">
        <w:rPr>
          <w:rFonts w:ascii="Arial" w:hAnsi="Arial"/>
          <w:spacing w:val="39"/>
          <w:sz w:val="18"/>
          <w:szCs w:val="18"/>
        </w:rPr>
        <w:t xml:space="preserve"> </w:t>
      </w:r>
      <w:r w:rsidR="000F26CB">
        <w:rPr>
          <w:rFonts w:ascii="Arial" w:hAnsi="Arial"/>
          <w:sz w:val="18"/>
          <w:szCs w:val="18"/>
        </w:rPr>
        <w:t>Co</w:t>
      </w:r>
      <w:r w:rsidR="000F26CB">
        <w:rPr>
          <w:rFonts w:ascii="Arial" w:hAnsi="Arial"/>
          <w:spacing w:val="1"/>
          <w:sz w:val="18"/>
          <w:szCs w:val="18"/>
        </w:rPr>
        <w:t>n</w:t>
      </w:r>
      <w:r w:rsidR="000F26CB">
        <w:rPr>
          <w:rFonts w:ascii="Arial" w:hAnsi="Arial"/>
          <w:spacing w:val="-2"/>
          <w:sz w:val="18"/>
          <w:szCs w:val="18"/>
        </w:rPr>
        <w:t>d</w:t>
      </w:r>
      <w:r w:rsidR="000F26CB">
        <w:rPr>
          <w:rFonts w:ascii="Arial" w:hAnsi="Arial"/>
          <w:spacing w:val="1"/>
          <w:sz w:val="18"/>
          <w:szCs w:val="18"/>
        </w:rPr>
        <w:t>i</w:t>
      </w:r>
      <w:r w:rsidR="000F26CB">
        <w:rPr>
          <w:rFonts w:ascii="Arial" w:hAnsi="Arial"/>
          <w:sz w:val="18"/>
          <w:szCs w:val="18"/>
        </w:rPr>
        <w:t>t</w:t>
      </w:r>
      <w:r w:rsidR="000F26CB">
        <w:rPr>
          <w:rFonts w:ascii="Arial" w:hAnsi="Arial"/>
          <w:spacing w:val="1"/>
          <w:sz w:val="18"/>
          <w:szCs w:val="18"/>
        </w:rPr>
        <w:t>i</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s</w:t>
      </w:r>
      <w:r w:rsidR="000F26CB">
        <w:rPr>
          <w:rFonts w:ascii="Arial" w:hAnsi="Arial"/>
          <w:spacing w:val="40"/>
          <w:sz w:val="18"/>
          <w:szCs w:val="18"/>
        </w:rPr>
        <w:t xml:space="preserve"> </w:t>
      </w:r>
      <w:r w:rsidR="000F26CB">
        <w:rPr>
          <w:rFonts w:ascii="Arial" w:hAnsi="Arial"/>
          <w:sz w:val="18"/>
          <w:szCs w:val="18"/>
        </w:rPr>
        <w:t>f</w:t>
      </w:r>
      <w:r w:rsidR="000F26CB">
        <w:rPr>
          <w:rFonts w:ascii="Arial" w:hAnsi="Arial"/>
          <w:spacing w:val="1"/>
          <w:sz w:val="18"/>
          <w:szCs w:val="18"/>
        </w:rPr>
        <w:t>o</w:t>
      </w:r>
      <w:r w:rsidR="000F26CB">
        <w:rPr>
          <w:rFonts w:ascii="Arial" w:hAnsi="Arial"/>
          <w:sz w:val="18"/>
          <w:szCs w:val="18"/>
        </w:rPr>
        <w:t>r</w:t>
      </w:r>
      <w:r w:rsidR="000F26CB">
        <w:rPr>
          <w:rFonts w:ascii="Arial" w:hAnsi="Arial"/>
          <w:spacing w:val="39"/>
          <w:sz w:val="18"/>
          <w:szCs w:val="18"/>
        </w:rPr>
        <w:t xml:space="preserve"> </w:t>
      </w:r>
      <w:r w:rsidR="000F26CB">
        <w:rPr>
          <w:rFonts w:ascii="Arial" w:hAnsi="Arial"/>
          <w:spacing w:val="-2"/>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39"/>
          <w:sz w:val="18"/>
          <w:szCs w:val="18"/>
        </w:rPr>
        <w:t xml:space="preserve"> </w:t>
      </w:r>
      <w:r w:rsidR="000F26CB">
        <w:rPr>
          <w:rFonts w:ascii="Arial" w:hAnsi="Arial"/>
          <w:sz w:val="18"/>
          <w:szCs w:val="18"/>
        </w:rPr>
        <w:t>Pr</w:t>
      </w:r>
      <w:r w:rsidR="000F26CB">
        <w:rPr>
          <w:rFonts w:ascii="Arial" w:hAnsi="Arial"/>
          <w:spacing w:val="-2"/>
          <w:sz w:val="18"/>
          <w:szCs w:val="18"/>
        </w:rPr>
        <w:t>o</w:t>
      </w:r>
      <w:r w:rsidR="000F26CB">
        <w:rPr>
          <w:rFonts w:ascii="Arial" w:hAnsi="Arial"/>
          <w:spacing w:val="1"/>
          <w:sz w:val="18"/>
          <w:szCs w:val="18"/>
        </w:rPr>
        <w:t>jec</w:t>
      </w:r>
      <w:r w:rsidR="000F26CB">
        <w:rPr>
          <w:rFonts w:ascii="Arial" w:hAnsi="Arial"/>
          <w:sz w:val="18"/>
          <w:szCs w:val="18"/>
        </w:rPr>
        <w:t>t.</w:t>
      </w:r>
      <w:r w:rsidR="000F26CB">
        <w:rPr>
          <w:rFonts w:ascii="Arial" w:hAnsi="Arial"/>
          <w:spacing w:val="46"/>
          <w:sz w:val="18"/>
          <w:szCs w:val="18"/>
        </w:rPr>
        <w:t xml:space="preserve"> </w:t>
      </w:r>
      <w:r w:rsidR="000F26CB">
        <w:rPr>
          <w:rFonts w:ascii="Arial" w:hAnsi="Arial"/>
          <w:sz w:val="18"/>
          <w:szCs w:val="18"/>
        </w:rPr>
        <w:t>S</w:t>
      </w:r>
      <w:r w:rsidR="000F26CB">
        <w:rPr>
          <w:rFonts w:ascii="Arial" w:hAnsi="Arial"/>
          <w:spacing w:val="-2"/>
          <w:sz w:val="18"/>
          <w:szCs w:val="18"/>
        </w:rPr>
        <w:t>u</w:t>
      </w:r>
      <w:r w:rsidR="000F26CB">
        <w:rPr>
          <w:rFonts w:ascii="Arial" w:hAnsi="Arial"/>
          <w:spacing w:val="1"/>
          <w:sz w:val="18"/>
          <w:szCs w:val="18"/>
        </w:rPr>
        <w:t>c</w:t>
      </w:r>
      <w:r w:rsidR="000F26CB">
        <w:rPr>
          <w:rFonts w:ascii="Arial" w:hAnsi="Arial"/>
          <w:sz w:val="18"/>
          <w:szCs w:val="18"/>
        </w:rPr>
        <w:t>h</w:t>
      </w:r>
      <w:r w:rsidR="000F26CB">
        <w:rPr>
          <w:rFonts w:ascii="Arial" w:hAnsi="Arial"/>
          <w:spacing w:val="39"/>
          <w:sz w:val="18"/>
          <w:szCs w:val="18"/>
        </w:rPr>
        <w:t xml:space="preserve"> </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pacing w:val="-1"/>
          <w:sz w:val="18"/>
          <w:szCs w:val="18"/>
        </w:rPr>
        <w:t>k</w:t>
      </w:r>
      <w:r w:rsidR="000F26CB">
        <w:rPr>
          <w:rFonts w:ascii="Arial" w:hAnsi="Arial"/>
          <w:sz w:val="18"/>
          <w:szCs w:val="18"/>
        </w:rPr>
        <w:t>s</w:t>
      </w:r>
      <w:r w:rsidR="000F26CB">
        <w:rPr>
          <w:rFonts w:ascii="Arial" w:hAnsi="Arial"/>
          <w:spacing w:val="40"/>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ul</w:t>
      </w:r>
      <w:r w:rsidR="000F26CB">
        <w:rPr>
          <w:rFonts w:ascii="Arial" w:hAnsi="Arial"/>
          <w:sz w:val="18"/>
          <w:szCs w:val="18"/>
        </w:rPr>
        <w:t>d</w:t>
      </w:r>
      <w:r w:rsidR="000F26CB">
        <w:rPr>
          <w:rFonts w:ascii="Arial" w:hAnsi="Arial"/>
          <w:spacing w:val="39"/>
          <w:sz w:val="18"/>
          <w:szCs w:val="18"/>
        </w:rPr>
        <w:t xml:space="preserve"> </w:t>
      </w:r>
      <w:r w:rsidR="000F26CB">
        <w:rPr>
          <w:rFonts w:ascii="Arial" w:hAnsi="Arial"/>
          <w:spacing w:val="-2"/>
          <w:sz w:val="18"/>
          <w:szCs w:val="18"/>
        </w:rPr>
        <w:t>l</w:t>
      </w:r>
      <w:r w:rsidR="000F26CB">
        <w:rPr>
          <w:rFonts w:ascii="Arial" w:hAnsi="Arial"/>
          <w:spacing w:val="1"/>
          <w:sz w:val="18"/>
          <w:szCs w:val="18"/>
        </w:rPr>
        <w:t>ea</w:t>
      </w:r>
      <w:r w:rsidR="000F26CB">
        <w:rPr>
          <w:rFonts w:ascii="Arial" w:hAnsi="Arial"/>
          <w:sz w:val="18"/>
          <w:szCs w:val="18"/>
        </w:rPr>
        <w:t>d</w:t>
      </w:r>
      <w:r w:rsidR="000F26CB">
        <w:rPr>
          <w:rFonts w:ascii="Arial" w:hAnsi="Arial"/>
          <w:spacing w:val="39"/>
          <w:sz w:val="18"/>
          <w:szCs w:val="18"/>
        </w:rPr>
        <w:t xml:space="preserve"> </w:t>
      </w:r>
      <w:r w:rsidR="000F26CB">
        <w:rPr>
          <w:rFonts w:ascii="Arial" w:hAnsi="Arial"/>
          <w:spacing w:val="-2"/>
          <w:sz w:val="18"/>
          <w:szCs w:val="18"/>
        </w:rPr>
        <w:t>t</w:t>
      </w:r>
      <w:r w:rsidR="000F26CB">
        <w:rPr>
          <w:rFonts w:ascii="Arial" w:hAnsi="Arial"/>
          <w:sz w:val="18"/>
          <w:szCs w:val="18"/>
        </w:rPr>
        <w:t>o</w:t>
      </w:r>
      <w:r w:rsidR="000F26CB">
        <w:rPr>
          <w:rFonts w:ascii="Arial" w:hAnsi="Arial"/>
          <w:spacing w:val="39"/>
          <w:sz w:val="18"/>
          <w:szCs w:val="18"/>
        </w:rPr>
        <w:t xml:space="preserve"> </w:t>
      </w:r>
      <w:r w:rsidR="000F26CB">
        <w:rPr>
          <w:rFonts w:ascii="Arial" w:hAnsi="Arial"/>
          <w:spacing w:val="1"/>
          <w:sz w:val="18"/>
          <w:szCs w:val="18"/>
        </w:rPr>
        <w:t>a</w:t>
      </w:r>
      <w:r w:rsidR="000F26CB">
        <w:rPr>
          <w:rFonts w:ascii="Arial" w:hAnsi="Arial"/>
          <w:sz w:val="18"/>
          <w:szCs w:val="18"/>
        </w:rPr>
        <w:t>n</w:t>
      </w:r>
      <w:r w:rsidR="000F26CB">
        <w:rPr>
          <w:rFonts w:ascii="Arial" w:hAnsi="Arial"/>
          <w:spacing w:val="39"/>
          <w:sz w:val="18"/>
          <w:szCs w:val="18"/>
        </w:rPr>
        <w:t xml:space="preserve"> </w:t>
      </w:r>
      <w:r w:rsidR="000F26CB">
        <w:rPr>
          <w:rFonts w:ascii="Arial" w:hAnsi="Arial"/>
          <w:spacing w:val="1"/>
          <w:sz w:val="18"/>
          <w:szCs w:val="18"/>
        </w:rPr>
        <w:t>ad</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s</w:t>
      </w:r>
      <w:r w:rsidR="000F26CB">
        <w:rPr>
          <w:rFonts w:ascii="Arial" w:hAnsi="Arial"/>
          <w:sz w:val="18"/>
          <w:szCs w:val="18"/>
        </w:rPr>
        <w:t xml:space="preserve">e </w:t>
      </w:r>
      <w:r w:rsidR="000F26CB">
        <w:rPr>
          <w:rFonts w:ascii="Arial" w:hAnsi="Arial"/>
          <w:spacing w:val="1"/>
          <w:sz w:val="18"/>
          <w:szCs w:val="18"/>
        </w:rPr>
        <w:t>imp</w:t>
      </w:r>
      <w:r w:rsidR="000F26CB">
        <w:rPr>
          <w:rFonts w:ascii="Arial" w:hAnsi="Arial"/>
          <w:spacing w:val="-2"/>
          <w:sz w:val="18"/>
          <w:szCs w:val="18"/>
        </w:rPr>
        <w:t>a</w:t>
      </w:r>
      <w:r w:rsidR="000F26CB">
        <w:rPr>
          <w:rFonts w:ascii="Arial" w:hAnsi="Arial"/>
          <w:spacing w:val="1"/>
          <w:sz w:val="18"/>
          <w:szCs w:val="18"/>
        </w:rPr>
        <w:t>c</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n</w:t>
      </w:r>
      <w:r w:rsidR="000F26CB">
        <w:rPr>
          <w:rFonts w:ascii="Arial" w:hAnsi="Arial"/>
          <w:spacing w:val="1"/>
          <w:sz w:val="18"/>
          <w:szCs w:val="18"/>
        </w:rPr>
        <w:t xml:space="preserve"> t</w:t>
      </w:r>
      <w:r w:rsidR="000F26CB">
        <w:rPr>
          <w:rFonts w:ascii="Arial" w:hAnsi="Arial"/>
          <w:spacing w:val="-2"/>
          <w:sz w:val="18"/>
          <w:szCs w:val="18"/>
        </w:rPr>
        <w:t>h</w:t>
      </w:r>
      <w:r w:rsidR="000F26CB">
        <w:rPr>
          <w:rFonts w:ascii="Arial" w:hAnsi="Arial"/>
          <w:sz w:val="18"/>
          <w:szCs w:val="18"/>
        </w:rPr>
        <w:t>e</w:t>
      </w:r>
      <w:r w:rsidR="000F26CB">
        <w:rPr>
          <w:rFonts w:ascii="Arial" w:hAnsi="Arial"/>
          <w:spacing w:val="1"/>
          <w:sz w:val="18"/>
          <w:szCs w:val="18"/>
        </w:rPr>
        <w:t xml:space="preserve"> f</w:t>
      </w:r>
      <w:r w:rsidR="000F26CB">
        <w:rPr>
          <w:rFonts w:ascii="Arial" w:hAnsi="Arial"/>
          <w:spacing w:val="-2"/>
          <w:sz w:val="18"/>
          <w:szCs w:val="18"/>
        </w:rPr>
        <w:t>i</w:t>
      </w:r>
      <w:r w:rsidR="000F26CB">
        <w:rPr>
          <w:rFonts w:ascii="Arial" w:hAnsi="Arial"/>
          <w:spacing w:val="1"/>
          <w:sz w:val="18"/>
          <w:szCs w:val="18"/>
        </w:rPr>
        <w:t>na</w:t>
      </w:r>
      <w:r w:rsidR="000F26CB">
        <w:rPr>
          <w:rFonts w:ascii="Arial" w:hAnsi="Arial"/>
          <w:spacing w:val="-2"/>
          <w:sz w:val="18"/>
          <w:szCs w:val="18"/>
        </w:rPr>
        <w:t>n</w:t>
      </w:r>
      <w:r w:rsidR="000F26CB">
        <w:rPr>
          <w:rFonts w:ascii="Arial" w:hAnsi="Arial"/>
          <w:spacing w:val="1"/>
          <w:sz w:val="18"/>
          <w:szCs w:val="18"/>
        </w:rPr>
        <w:t>ci</w:t>
      </w:r>
      <w:r w:rsidR="000F26CB">
        <w:rPr>
          <w:rFonts w:ascii="Arial" w:hAnsi="Arial"/>
          <w:spacing w:val="-2"/>
          <w:sz w:val="18"/>
          <w:szCs w:val="18"/>
        </w:rPr>
        <w:t>a</w:t>
      </w:r>
      <w:r w:rsidR="000F26CB">
        <w:rPr>
          <w:rFonts w:ascii="Arial" w:hAnsi="Arial"/>
          <w:sz w:val="18"/>
          <w:szCs w:val="18"/>
        </w:rPr>
        <w:t>l</w:t>
      </w:r>
      <w:r w:rsidR="000F26CB">
        <w:rPr>
          <w:rFonts w:ascii="Arial" w:hAnsi="Arial"/>
          <w:spacing w:val="1"/>
          <w:sz w:val="18"/>
          <w:szCs w:val="18"/>
        </w:rPr>
        <w:t xml:space="preserve"> </w:t>
      </w:r>
      <w:r w:rsidR="000F26CB">
        <w:rPr>
          <w:rFonts w:ascii="Arial" w:hAnsi="Arial"/>
          <w:sz w:val="18"/>
          <w:szCs w:val="18"/>
        </w:rPr>
        <w:t>r</w:t>
      </w:r>
      <w:r w:rsidR="000F26CB">
        <w:rPr>
          <w:rFonts w:ascii="Arial" w:hAnsi="Arial"/>
          <w:spacing w:val="1"/>
          <w:sz w:val="18"/>
          <w:szCs w:val="18"/>
        </w:rPr>
        <w:t>e</w:t>
      </w:r>
      <w:r w:rsidR="000F26CB">
        <w:rPr>
          <w:rFonts w:ascii="Arial" w:hAnsi="Arial"/>
          <w:spacing w:val="-2"/>
          <w:sz w:val="18"/>
          <w:szCs w:val="18"/>
        </w:rPr>
        <w:t>p</w:t>
      </w:r>
      <w:r w:rsidR="000F26CB">
        <w:rPr>
          <w:rFonts w:ascii="Arial" w:hAnsi="Arial"/>
          <w:spacing w:val="1"/>
          <w:sz w:val="18"/>
          <w:szCs w:val="18"/>
        </w:rPr>
        <w:t>o</w:t>
      </w:r>
      <w:r w:rsidR="000F26CB">
        <w:rPr>
          <w:rFonts w:ascii="Arial" w:hAnsi="Arial"/>
          <w:sz w:val="18"/>
          <w:szCs w:val="18"/>
        </w:rPr>
        <w:t>rt</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1"/>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1"/>
          <w:sz w:val="18"/>
          <w:szCs w:val="18"/>
        </w:rPr>
        <w:t xml:space="preserve"> </w:t>
      </w:r>
      <w:r w:rsidR="000F26CB">
        <w:rPr>
          <w:rFonts w:ascii="Arial" w:hAnsi="Arial"/>
          <w:sz w:val="18"/>
          <w:szCs w:val="18"/>
        </w:rPr>
        <w:t>P</w:t>
      </w:r>
      <w:r w:rsidR="000F26CB">
        <w:rPr>
          <w:rFonts w:ascii="Arial" w:hAnsi="Arial"/>
          <w:spacing w:val="-2"/>
          <w:sz w:val="18"/>
          <w:szCs w:val="18"/>
        </w:rPr>
        <w:t>r</w:t>
      </w:r>
      <w:r w:rsidR="000F26CB">
        <w:rPr>
          <w:rFonts w:ascii="Arial" w:hAnsi="Arial"/>
          <w:spacing w:val="1"/>
          <w:sz w:val="18"/>
          <w:szCs w:val="18"/>
        </w:rPr>
        <w:t>oj</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pacing w:val="4"/>
          <w:sz w:val="18"/>
          <w:szCs w:val="18"/>
        </w:rPr>
        <w:t>R</w:t>
      </w:r>
      <w:r w:rsidR="000F26CB">
        <w:rPr>
          <w:rFonts w:ascii="Arial" w:hAnsi="Arial"/>
          <w:spacing w:val="-2"/>
          <w:sz w:val="18"/>
          <w:szCs w:val="18"/>
        </w:rPr>
        <w:t>e</w:t>
      </w:r>
      <w:r w:rsidR="000F26CB">
        <w:rPr>
          <w:rFonts w:ascii="Arial" w:hAnsi="Arial"/>
          <w:spacing w:val="1"/>
          <w:sz w:val="18"/>
          <w:szCs w:val="18"/>
        </w:rPr>
        <w:t>m</w:t>
      </w:r>
      <w:r w:rsidR="000F26CB">
        <w:rPr>
          <w:rFonts w:ascii="Arial" w:hAnsi="Arial"/>
          <w:spacing w:val="-2"/>
          <w:sz w:val="18"/>
          <w:szCs w:val="18"/>
        </w:rPr>
        <w:t>e</w:t>
      </w:r>
      <w:r w:rsidR="000F26CB">
        <w:rPr>
          <w:rFonts w:ascii="Arial" w:hAnsi="Arial"/>
          <w:spacing w:val="1"/>
          <w:sz w:val="18"/>
          <w:szCs w:val="18"/>
        </w:rPr>
        <w:t>di</w:t>
      </w:r>
      <w:r w:rsidR="000F26CB">
        <w:rPr>
          <w:rFonts w:ascii="Arial" w:hAnsi="Arial"/>
          <w:spacing w:val="-2"/>
          <w:sz w:val="18"/>
          <w:szCs w:val="18"/>
        </w:rPr>
        <w:t>a</w:t>
      </w:r>
      <w:r w:rsidR="000F26CB">
        <w:rPr>
          <w:rFonts w:ascii="Arial" w:hAnsi="Arial"/>
          <w:sz w:val="18"/>
          <w:szCs w:val="18"/>
        </w:rPr>
        <w:t>l</w:t>
      </w:r>
      <w:r w:rsidR="000F26CB">
        <w:rPr>
          <w:rFonts w:ascii="Arial" w:hAnsi="Arial"/>
          <w:spacing w:val="1"/>
          <w:sz w:val="18"/>
          <w:szCs w:val="18"/>
        </w:rPr>
        <w:t xml:space="preserve"> a</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2"/>
          <w:sz w:val="18"/>
          <w:szCs w:val="18"/>
        </w:rPr>
        <w:t>o</w:t>
      </w:r>
      <w:r w:rsidR="000F26CB">
        <w:rPr>
          <w:rFonts w:ascii="Arial" w:hAnsi="Arial"/>
          <w:sz w:val="18"/>
          <w:szCs w:val="18"/>
        </w:rPr>
        <w:t>n</w:t>
      </w:r>
      <w:r w:rsidR="000F26CB">
        <w:rPr>
          <w:rFonts w:ascii="Arial" w:hAnsi="Arial"/>
          <w:spacing w:val="-2"/>
          <w:sz w:val="18"/>
          <w:szCs w:val="18"/>
        </w:rPr>
        <w:t xml:space="preserve"> </w:t>
      </w:r>
      <w:r w:rsidR="000F26CB">
        <w:rPr>
          <w:rFonts w:ascii="Arial" w:hAnsi="Arial"/>
          <w:spacing w:val="1"/>
          <w:sz w:val="18"/>
          <w:szCs w:val="18"/>
        </w:rPr>
        <w:t>sh</w:t>
      </w:r>
      <w:r w:rsidR="000F26CB">
        <w:rPr>
          <w:rFonts w:ascii="Arial" w:hAnsi="Arial"/>
          <w:spacing w:val="-2"/>
          <w:sz w:val="18"/>
          <w:szCs w:val="18"/>
        </w:rPr>
        <w:t>o</w:t>
      </w:r>
      <w:r w:rsidR="000F26CB">
        <w:rPr>
          <w:rFonts w:ascii="Arial" w:hAnsi="Arial"/>
          <w:spacing w:val="1"/>
          <w:sz w:val="18"/>
          <w:szCs w:val="18"/>
        </w:rPr>
        <w:t>ul</w:t>
      </w:r>
      <w:r w:rsidR="000F26CB">
        <w:rPr>
          <w:rFonts w:ascii="Arial" w:hAnsi="Arial"/>
          <w:sz w:val="18"/>
          <w:szCs w:val="18"/>
        </w:rPr>
        <w:t>d</w:t>
      </w:r>
      <w:r w:rsidR="000F26CB">
        <w:rPr>
          <w:rFonts w:ascii="Arial" w:hAnsi="Arial"/>
          <w:spacing w:val="-1"/>
          <w:sz w:val="18"/>
          <w:szCs w:val="18"/>
        </w:rPr>
        <w:t xml:space="preserve"> </w:t>
      </w:r>
      <w:r w:rsidR="000F26CB">
        <w:rPr>
          <w:rFonts w:ascii="Arial" w:hAnsi="Arial"/>
          <w:spacing w:val="1"/>
          <w:sz w:val="18"/>
          <w:szCs w:val="18"/>
        </w:rPr>
        <w:t>b</w:t>
      </w:r>
      <w:r w:rsidR="000F26CB">
        <w:rPr>
          <w:rFonts w:ascii="Arial" w:hAnsi="Arial"/>
          <w:sz w:val="18"/>
          <w:szCs w:val="18"/>
        </w:rPr>
        <w:t>e</w:t>
      </w:r>
      <w:r w:rsidR="000F26CB">
        <w:rPr>
          <w:rFonts w:ascii="Arial" w:hAnsi="Arial"/>
          <w:spacing w:val="1"/>
          <w:sz w:val="18"/>
          <w:szCs w:val="18"/>
        </w:rPr>
        <w:t xml:space="preserve"> t</w:t>
      </w:r>
      <w:r w:rsidR="000F26CB">
        <w:rPr>
          <w:rFonts w:ascii="Arial" w:hAnsi="Arial"/>
          <w:spacing w:val="-2"/>
          <w:sz w:val="18"/>
          <w:szCs w:val="18"/>
        </w:rPr>
        <w:t>a</w:t>
      </w:r>
      <w:r w:rsidR="000F26CB">
        <w:rPr>
          <w:rFonts w:ascii="Arial" w:hAnsi="Arial"/>
          <w:spacing w:val="1"/>
          <w:sz w:val="18"/>
          <w:szCs w:val="18"/>
        </w:rPr>
        <w:t>k</w:t>
      </w:r>
      <w:r w:rsidR="000F26CB">
        <w:rPr>
          <w:rFonts w:ascii="Arial" w:hAnsi="Arial"/>
          <w:spacing w:val="-2"/>
          <w:sz w:val="18"/>
          <w:szCs w:val="18"/>
        </w:rPr>
        <w:t>e</w:t>
      </w:r>
      <w:r w:rsidR="000F26CB">
        <w:rPr>
          <w:rFonts w:ascii="Arial" w:hAnsi="Arial"/>
          <w:sz w:val="18"/>
          <w:szCs w:val="18"/>
        </w:rPr>
        <w:t>n</w:t>
      </w:r>
      <w:r w:rsidR="000F26CB">
        <w:rPr>
          <w:rFonts w:ascii="Arial" w:hAnsi="Arial"/>
          <w:spacing w:val="1"/>
          <w:sz w:val="18"/>
          <w:szCs w:val="18"/>
        </w:rPr>
        <w:t xml:space="preserve"> u</w:t>
      </w:r>
      <w:r w:rsidR="000F26CB">
        <w:rPr>
          <w:rFonts w:ascii="Arial" w:hAnsi="Arial"/>
          <w:sz w:val="18"/>
          <w:szCs w:val="18"/>
        </w:rPr>
        <w:t>r</w:t>
      </w:r>
      <w:r w:rsidR="000F26CB">
        <w:rPr>
          <w:rFonts w:ascii="Arial" w:hAnsi="Arial"/>
          <w:spacing w:val="-2"/>
          <w:sz w:val="18"/>
          <w:szCs w:val="18"/>
        </w:rPr>
        <w:t>g</w:t>
      </w:r>
      <w:r w:rsidR="000F26CB">
        <w:rPr>
          <w:rFonts w:ascii="Arial" w:hAnsi="Arial"/>
          <w:spacing w:val="1"/>
          <w:sz w:val="18"/>
          <w:szCs w:val="18"/>
        </w:rPr>
        <w:t>en</w:t>
      </w:r>
      <w:r w:rsidR="000F26CB">
        <w:rPr>
          <w:rFonts w:ascii="Arial" w:hAnsi="Arial"/>
          <w:sz w:val="18"/>
          <w:szCs w:val="18"/>
        </w:rPr>
        <w:t>t</w:t>
      </w:r>
      <w:r w:rsidR="000F26CB">
        <w:rPr>
          <w:rFonts w:ascii="Arial" w:hAnsi="Arial"/>
          <w:spacing w:val="1"/>
          <w:sz w:val="18"/>
          <w:szCs w:val="18"/>
        </w:rPr>
        <w:t>l</w:t>
      </w:r>
      <w:r w:rsidR="000F26CB">
        <w:rPr>
          <w:rFonts w:ascii="Arial" w:hAnsi="Arial"/>
          <w:spacing w:val="-1"/>
          <w:sz w:val="18"/>
          <w:szCs w:val="18"/>
        </w:rPr>
        <w:t>y</w:t>
      </w:r>
      <w:r w:rsidR="000F26CB">
        <w:rPr>
          <w:rFonts w:ascii="Arial" w:hAnsi="Arial"/>
          <w:sz w:val="18"/>
          <w:szCs w:val="18"/>
        </w:rPr>
        <w:t>.</w:t>
      </w:r>
    </w:p>
    <w:p w14:paraId="3D35FEC4" w14:textId="5B7B7D05" w:rsidR="00A74C7E" w:rsidRDefault="00A74C7E">
      <w:pPr>
        <w:widowControl w:val="0"/>
        <w:autoSpaceDE w:val="0"/>
        <w:autoSpaceDN w:val="0"/>
        <w:adjustRightInd w:val="0"/>
        <w:spacing w:after="0" w:line="240" w:lineRule="auto"/>
        <w:ind w:left="108" w:right="281"/>
        <w:jc w:val="both"/>
        <w:rPr>
          <w:rFonts w:ascii="Arial" w:hAnsi="Arial"/>
          <w:sz w:val="18"/>
          <w:szCs w:val="18"/>
        </w:rPr>
      </w:pPr>
    </w:p>
    <w:p w14:paraId="15427990" w14:textId="33A9D053" w:rsidR="000F26CB" w:rsidRDefault="00F908CE">
      <w:pPr>
        <w:widowControl w:val="0"/>
        <w:autoSpaceDE w:val="0"/>
        <w:autoSpaceDN w:val="0"/>
        <w:adjustRightInd w:val="0"/>
        <w:spacing w:before="37" w:after="0" w:line="240" w:lineRule="auto"/>
        <w:ind w:left="108" w:right="287"/>
        <w:jc w:val="both"/>
        <w:rPr>
          <w:rFonts w:ascii="Arial" w:hAnsi="Arial"/>
          <w:sz w:val="18"/>
          <w:szCs w:val="18"/>
        </w:rPr>
      </w:pPr>
      <w:r>
        <w:rPr>
          <w:noProof/>
        </w:rPr>
        <mc:AlternateContent>
          <mc:Choice Requires="wps">
            <w:drawing>
              <wp:anchor distT="0" distB="0" distL="114300" distR="114300" simplePos="0" relativeHeight="251660288" behindDoc="1" locked="0" layoutInCell="0" allowOverlap="1" wp14:anchorId="1DC1DF84" wp14:editId="31A89F40">
                <wp:simplePos x="0" y="0"/>
                <wp:positionH relativeFrom="page">
                  <wp:posOffset>914400</wp:posOffset>
                </wp:positionH>
                <wp:positionV relativeFrom="paragraph">
                  <wp:posOffset>916940</wp:posOffset>
                </wp:positionV>
                <wp:extent cx="5436870" cy="12700"/>
                <wp:effectExtent l="0" t="0" r="0" b="0"/>
                <wp:wrapNone/>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870" cy="12700"/>
                        </a:xfrm>
                        <a:custGeom>
                          <a:avLst/>
                          <a:gdLst>
                            <a:gd name="T0" fmla="*/ 0 w 8562"/>
                            <a:gd name="T1" fmla="*/ 0 h 20"/>
                            <a:gd name="T2" fmla="*/ 8562 w 8562"/>
                            <a:gd name="T3" fmla="*/ 0 h 20"/>
                          </a:gdLst>
                          <a:ahLst/>
                          <a:cxnLst>
                            <a:cxn ang="0">
                              <a:pos x="T0" y="T1"/>
                            </a:cxn>
                            <a:cxn ang="0">
                              <a:pos x="T2" y="T3"/>
                            </a:cxn>
                          </a:cxnLst>
                          <a:rect l="0" t="0" r="r" b="b"/>
                          <a:pathLst>
                            <a:path w="8562" h="20">
                              <a:moveTo>
                                <a:pt x="0" y="0"/>
                              </a:moveTo>
                              <a:lnTo>
                                <a:pt x="8562"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B16D12F" id="Freeform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72.2pt,500.1pt,72.2pt" coordsize="85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" o:allowincell="f" filled="f" strokeweight=".20458mm">
                <v:path arrowok="t" o:connecttype="custom" o:connectlocs="0,0;5436870,0" o:connectangles="0,0"/>
                <w10:wrap anchorx="page"/>
              </v:polyline>
            </w:pict>
          </mc:Fallback>
        </mc:AlternateContent>
      </w:r>
      <w:r w:rsidR="000F26CB">
        <w:rPr>
          <w:rFonts w:ascii="Arial" w:hAnsi="Arial"/>
          <w:b/>
          <w:bCs/>
          <w:i/>
          <w:iCs/>
          <w:sz w:val="18"/>
          <w:szCs w:val="18"/>
        </w:rPr>
        <w:t>Priority</w:t>
      </w:r>
      <w:r w:rsidR="000F26CB">
        <w:rPr>
          <w:rFonts w:ascii="Arial" w:hAnsi="Arial"/>
          <w:b/>
          <w:bCs/>
          <w:i/>
          <w:iCs/>
          <w:spacing w:val="1"/>
          <w:sz w:val="18"/>
          <w:szCs w:val="18"/>
        </w:rPr>
        <w:t xml:space="preserve"> </w:t>
      </w:r>
      <w:r w:rsidR="000F26CB">
        <w:rPr>
          <w:rFonts w:ascii="Arial" w:hAnsi="Arial"/>
          <w:b/>
          <w:bCs/>
          <w:i/>
          <w:iCs/>
          <w:sz w:val="18"/>
          <w:szCs w:val="18"/>
        </w:rPr>
        <w:t>2</w:t>
      </w:r>
      <w:r w:rsidR="000F26CB">
        <w:rPr>
          <w:rFonts w:ascii="Arial" w:hAnsi="Arial"/>
          <w:b/>
          <w:bCs/>
          <w:i/>
          <w:iCs/>
          <w:spacing w:val="1"/>
          <w:sz w:val="18"/>
          <w:szCs w:val="18"/>
        </w:rPr>
        <w:t xml:space="preserve"> </w:t>
      </w:r>
      <w:r w:rsidR="000F26CB">
        <w:rPr>
          <w:rFonts w:ascii="Arial" w:hAnsi="Arial"/>
          <w:b/>
          <w:bCs/>
          <w:i/>
          <w:iCs/>
          <w:sz w:val="18"/>
          <w:szCs w:val="18"/>
        </w:rPr>
        <w:t>- Pro</w:t>
      </w:r>
      <w:r w:rsidR="000F26CB">
        <w:rPr>
          <w:rFonts w:ascii="Arial" w:hAnsi="Arial"/>
          <w:b/>
          <w:bCs/>
          <w:i/>
          <w:iCs/>
          <w:spacing w:val="1"/>
          <w:sz w:val="18"/>
          <w:szCs w:val="18"/>
        </w:rPr>
        <w:t>m</w:t>
      </w:r>
      <w:r w:rsidR="000F26CB">
        <w:rPr>
          <w:rFonts w:ascii="Arial" w:hAnsi="Arial"/>
          <w:b/>
          <w:bCs/>
          <w:i/>
          <w:iCs/>
          <w:sz w:val="18"/>
          <w:szCs w:val="18"/>
        </w:rPr>
        <w:t>pt</w:t>
      </w:r>
      <w:r w:rsidR="000F26CB">
        <w:rPr>
          <w:rFonts w:ascii="Arial" w:hAnsi="Arial"/>
          <w:b/>
          <w:bCs/>
          <w:i/>
          <w:iCs/>
          <w:spacing w:val="1"/>
          <w:sz w:val="18"/>
          <w:szCs w:val="18"/>
        </w:rPr>
        <w:t xml:space="preserve"> s</w:t>
      </w:r>
      <w:r w:rsidR="000F26CB">
        <w:rPr>
          <w:rFonts w:ascii="Arial" w:hAnsi="Arial"/>
          <w:b/>
          <w:bCs/>
          <w:i/>
          <w:iCs/>
          <w:sz w:val="18"/>
          <w:szCs w:val="18"/>
        </w:rPr>
        <w:t>p</w:t>
      </w:r>
      <w:r w:rsidR="000F26CB">
        <w:rPr>
          <w:rFonts w:ascii="Arial" w:hAnsi="Arial"/>
          <w:b/>
          <w:bCs/>
          <w:i/>
          <w:iCs/>
          <w:spacing w:val="1"/>
          <w:sz w:val="18"/>
          <w:szCs w:val="18"/>
        </w:rPr>
        <w:t>ec</w:t>
      </w:r>
      <w:r w:rsidR="000F26CB">
        <w:rPr>
          <w:rFonts w:ascii="Arial" w:hAnsi="Arial"/>
          <w:b/>
          <w:bCs/>
          <w:i/>
          <w:iCs/>
          <w:sz w:val="18"/>
          <w:szCs w:val="18"/>
        </w:rPr>
        <w:t>if</w:t>
      </w:r>
      <w:r w:rsidR="000F26CB">
        <w:rPr>
          <w:rFonts w:ascii="Arial" w:hAnsi="Arial"/>
          <w:b/>
          <w:bCs/>
          <w:i/>
          <w:iCs/>
          <w:spacing w:val="1"/>
          <w:sz w:val="18"/>
          <w:szCs w:val="18"/>
        </w:rPr>
        <w:t>i</w:t>
      </w:r>
      <w:r w:rsidR="000F26CB">
        <w:rPr>
          <w:rFonts w:ascii="Arial" w:hAnsi="Arial"/>
          <w:b/>
          <w:bCs/>
          <w:i/>
          <w:iCs/>
          <w:sz w:val="18"/>
          <w:szCs w:val="18"/>
        </w:rPr>
        <w:t>c</w:t>
      </w:r>
      <w:r w:rsidR="000F26CB">
        <w:rPr>
          <w:rFonts w:ascii="Arial" w:hAnsi="Arial"/>
          <w:b/>
          <w:bCs/>
          <w:i/>
          <w:iCs/>
          <w:spacing w:val="1"/>
          <w:sz w:val="18"/>
          <w:szCs w:val="18"/>
        </w:rPr>
        <w:t xml:space="preserve"> </w:t>
      </w:r>
      <w:r w:rsidR="000F26CB">
        <w:rPr>
          <w:rFonts w:ascii="Arial" w:hAnsi="Arial"/>
          <w:b/>
          <w:bCs/>
          <w:i/>
          <w:iCs/>
          <w:spacing w:val="-1"/>
          <w:sz w:val="18"/>
          <w:szCs w:val="18"/>
        </w:rPr>
        <w:t>a</w:t>
      </w:r>
      <w:r w:rsidR="000F26CB">
        <w:rPr>
          <w:rFonts w:ascii="Arial" w:hAnsi="Arial"/>
          <w:b/>
          <w:bCs/>
          <w:i/>
          <w:iCs/>
          <w:spacing w:val="1"/>
          <w:sz w:val="18"/>
          <w:szCs w:val="18"/>
        </w:rPr>
        <w:t>c</w:t>
      </w:r>
      <w:r w:rsidR="000F26CB">
        <w:rPr>
          <w:rFonts w:ascii="Arial" w:hAnsi="Arial"/>
          <w:b/>
          <w:bCs/>
          <w:i/>
          <w:iCs/>
          <w:sz w:val="18"/>
          <w:szCs w:val="18"/>
        </w:rPr>
        <w:t>ti</w:t>
      </w:r>
      <w:r w:rsidR="000F26CB">
        <w:rPr>
          <w:rFonts w:ascii="Arial" w:hAnsi="Arial"/>
          <w:b/>
          <w:bCs/>
          <w:i/>
          <w:iCs/>
          <w:spacing w:val="1"/>
          <w:sz w:val="18"/>
          <w:szCs w:val="18"/>
        </w:rPr>
        <w:t>o</w:t>
      </w:r>
      <w:r w:rsidR="000F26CB">
        <w:rPr>
          <w:rFonts w:ascii="Arial" w:hAnsi="Arial"/>
          <w:b/>
          <w:bCs/>
          <w:i/>
          <w:iCs/>
          <w:sz w:val="18"/>
          <w:szCs w:val="18"/>
        </w:rPr>
        <w:t>n</w:t>
      </w:r>
      <w:r w:rsidR="000F26CB">
        <w:rPr>
          <w:rFonts w:ascii="Arial" w:hAnsi="Arial"/>
          <w:b/>
          <w:bCs/>
          <w:i/>
          <w:iCs/>
          <w:spacing w:val="1"/>
          <w:sz w:val="18"/>
          <w:szCs w:val="18"/>
        </w:rPr>
        <w:t xml:space="preserve"> </w:t>
      </w:r>
      <w:r w:rsidR="000F26CB">
        <w:rPr>
          <w:rFonts w:ascii="Arial" w:hAnsi="Arial"/>
          <w:b/>
          <w:bCs/>
          <w:i/>
          <w:iCs/>
          <w:sz w:val="18"/>
          <w:szCs w:val="18"/>
        </w:rPr>
        <w:t>is</w:t>
      </w:r>
      <w:r w:rsidR="000F26CB">
        <w:rPr>
          <w:rFonts w:ascii="Arial" w:hAnsi="Arial"/>
          <w:b/>
          <w:bCs/>
          <w:i/>
          <w:iCs/>
          <w:spacing w:val="1"/>
          <w:sz w:val="18"/>
          <w:szCs w:val="18"/>
        </w:rPr>
        <w:t xml:space="preserve"> </w:t>
      </w:r>
      <w:r w:rsidR="000F26CB">
        <w:rPr>
          <w:rFonts w:ascii="Arial" w:hAnsi="Arial"/>
          <w:b/>
          <w:bCs/>
          <w:i/>
          <w:iCs/>
          <w:sz w:val="18"/>
          <w:szCs w:val="18"/>
        </w:rPr>
        <w:t>r</w:t>
      </w:r>
      <w:r w:rsidR="000F26CB">
        <w:rPr>
          <w:rFonts w:ascii="Arial" w:hAnsi="Arial"/>
          <w:b/>
          <w:bCs/>
          <w:i/>
          <w:iCs/>
          <w:spacing w:val="1"/>
          <w:sz w:val="18"/>
          <w:szCs w:val="18"/>
        </w:rPr>
        <w:t>e</w:t>
      </w:r>
      <w:r w:rsidR="000F26CB">
        <w:rPr>
          <w:rFonts w:ascii="Arial" w:hAnsi="Arial"/>
          <w:b/>
          <w:bCs/>
          <w:i/>
          <w:iCs/>
          <w:sz w:val="18"/>
          <w:szCs w:val="18"/>
        </w:rPr>
        <w:t>q</w:t>
      </w:r>
      <w:r w:rsidR="000F26CB">
        <w:rPr>
          <w:rFonts w:ascii="Arial" w:hAnsi="Arial"/>
          <w:b/>
          <w:bCs/>
          <w:i/>
          <w:iCs/>
          <w:spacing w:val="1"/>
          <w:sz w:val="18"/>
          <w:szCs w:val="18"/>
        </w:rPr>
        <w:t>u</w:t>
      </w:r>
      <w:r w:rsidR="000F26CB">
        <w:rPr>
          <w:rFonts w:ascii="Arial" w:hAnsi="Arial"/>
          <w:b/>
          <w:bCs/>
          <w:i/>
          <w:iCs/>
          <w:sz w:val="18"/>
          <w:szCs w:val="18"/>
        </w:rPr>
        <w:t>ir</w:t>
      </w:r>
      <w:r w:rsidR="000F26CB">
        <w:rPr>
          <w:rFonts w:ascii="Arial" w:hAnsi="Arial"/>
          <w:b/>
          <w:bCs/>
          <w:i/>
          <w:iCs/>
          <w:spacing w:val="1"/>
          <w:sz w:val="18"/>
          <w:szCs w:val="18"/>
        </w:rPr>
        <w:t>ed</w:t>
      </w:r>
      <w:r w:rsidR="000F26CB">
        <w:rPr>
          <w:rFonts w:ascii="Arial" w:hAnsi="Arial"/>
          <w:sz w:val="18"/>
          <w:szCs w:val="18"/>
        </w:rPr>
        <w:t>.</w:t>
      </w:r>
      <w:r w:rsidR="000F26CB">
        <w:rPr>
          <w:rFonts w:ascii="Arial" w:hAnsi="Arial"/>
          <w:spacing w:val="1"/>
          <w:sz w:val="18"/>
          <w:szCs w:val="18"/>
        </w:rPr>
        <w:t xml:space="preserve"> </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z w:val="18"/>
          <w:szCs w:val="18"/>
        </w:rPr>
        <w:t>re</w:t>
      </w:r>
      <w:r w:rsidR="000F26CB">
        <w:rPr>
          <w:rFonts w:ascii="Arial" w:hAnsi="Arial"/>
          <w:spacing w:val="1"/>
          <w:sz w:val="18"/>
          <w:szCs w:val="18"/>
        </w:rPr>
        <w:t xml:space="preserve"> i</w:t>
      </w:r>
      <w:r w:rsidR="000F26CB">
        <w:rPr>
          <w:rFonts w:ascii="Arial" w:hAnsi="Arial"/>
          <w:sz w:val="18"/>
          <w:szCs w:val="18"/>
        </w:rPr>
        <w:t>s</w:t>
      </w:r>
      <w:r w:rsidR="000F26CB">
        <w:rPr>
          <w:rFonts w:ascii="Arial" w:hAnsi="Arial"/>
          <w:spacing w:val="1"/>
          <w:sz w:val="18"/>
          <w:szCs w:val="18"/>
        </w:rPr>
        <w:t xml:space="preserve"> </w:t>
      </w:r>
      <w:r w:rsidR="000F26CB">
        <w:rPr>
          <w:rFonts w:ascii="Arial" w:hAnsi="Arial"/>
          <w:sz w:val="18"/>
          <w:szCs w:val="18"/>
        </w:rPr>
        <w:t>a</w:t>
      </w:r>
      <w:r w:rsidR="000F26CB">
        <w:rPr>
          <w:rFonts w:ascii="Arial" w:hAnsi="Arial"/>
          <w:spacing w:val="1"/>
          <w:sz w:val="18"/>
          <w:szCs w:val="18"/>
        </w:rPr>
        <w:t xml:space="preserve"> </w:t>
      </w:r>
      <w:r w:rsidR="000F26CB">
        <w:rPr>
          <w:rFonts w:ascii="Arial" w:hAnsi="Arial"/>
          <w:spacing w:val="-2"/>
          <w:sz w:val="18"/>
          <w:szCs w:val="18"/>
        </w:rPr>
        <w:t>w</w:t>
      </w:r>
      <w:r w:rsidR="000F26CB">
        <w:rPr>
          <w:rFonts w:ascii="Arial" w:hAnsi="Arial"/>
          <w:spacing w:val="1"/>
          <w:sz w:val="18"/>
          <w:szCs w:val="18"/>
        </w:rPr>
        <w:t>eaknes</w:t>
      </w:r>
      <w:r w:rsidR="000F26CB">
        <w:rPr>
          <w:rFonts w:ascii="Arial" w:hAnsi="Arial"/>
          <w:sz w:val="18"/>
          <w:szCs w:val="18"/>
        </w:rPr>
        <w:t>s</w:t>
      </w:r>
      <w:r w:rsidR="000F26CB">
        <w:rPr>
          <w:rFonts w:ascii="Arial" w:hAnsi="Arial"/>
          <w:spacing w:val="1"/>
          <w:sz w:val="18"/>
          <w:szCs w:val="18"/>
        </w:rPr>
        <w:t xml:space="preserve"> o</w:t>
      </w:r>
      <w:r w:rsidR="000F26CB">
        <w:rPr>
          <w:rFonts w:ascii="Arial" w:hAnsi="Arial"/>
          <w:sz w:val="18"/>
          <w:szCs w:val="18"/>
        </w:rPr>
        <w:t xml:space="preserve">r </w:t>
      </w:r>
      <w:r w:rsidR="000F26CB">
        <w:rPr>
          <w:rFonts w:ascii="Arial" w:hAnsi="Arial"/>
          <w:spacing w:val="-1"/>
          <w:sz w:val="18"/>
          <w:szCs w:val="18"/>
        </w:rPr>
        <w:t>d</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i</w:t>
      </w:r>
      <w:r w:rsidR="000F26CB">
        <w:rPr>
          <w:rFonts w:ascii="Arial" w:hAnsi="Arial"/>
          <w:spacing w:val="1"/>
          <w:sz w:val="18"/>
          <w:szCs w:val="18"/>
        </w:rPr>
        <w:t>ci</w:t>
      </w:r>
      <w:r w:rsidR="000F26CB">
        <w:rPr>
          <w:rFonts w:ascii="Arial" w:hAnsi="Arial"/>
          <w:spacing w:val="-2"/>
          <w:sz w:val="18"/>
          <w:szCs w:val="18"/>
        </w:rPr>
        <w:t>e</w:t>
      </w:r>
      <w:r w:rsidR="000F26CB">
        <w:rPr>
          <w:rFonts w:ascii="Arial" w:hAnsi="Arial"/>
          <w:spacing w:val="1"/>
          <w:sz w:val="18"/>
          <w:szCs w:val="18"/>
        </w:rPr>
        <w:t>nc</w:t>
      </w:r>
      <w:r w:rsidR="000F26CB">
        <w:rPr>
          <w:rFonts w:ascii="Arial" w:hAnsi="Arial"/>
          <w:sz w:val="18"/>
          <w:szCs w:val="18"/>
        </w:rPr>
        <w:t>y</w:t>
      </w:r>
      <w:r w:rsidR="000F26CB">
        <w:rPr>
          <w:rFonts w:ascii="Arial" w:hAnsi="Arial"/>
          <w:spacing w:val="-1"/>
          <w:sz w:val="18"/>
          <w:szCs w:val="18"/>
        </w:rPr>
        <w:t xml:space="preserve"> </w:t>
      </w:r>
      <w:r w:rsidR="000F26CB">
        <w:rPr>
          <w:rFonts w:ascii="Arial" w:hAnsi="Arial"/>
          <w:spacing w:val="1"/>
          <w:sz w:val="18"/>
          <w:szCs w:val="18"/>
        </w:rPr>
        <w:t>i</w:t>
      </w:r>
      <w:r w:rsidR="000F26CB">
        <w:rPr>
          <w:rFonts w:ascii="Arial" w:hAnsi="Arial"/>
          <w:sz w:val="18"/>
          <w:szCs w:val="18"/>
        </w:rPr>
        <w:t>n</w:t>
      </w:r>
      <w:r w:rsidR="000F26CB">
        <w:rPr>
          <w:rFonts w:ascii="Arial" w:hAnsi="Arial"/>
          <w:spacing w:val="1"/>
          <w:sz w:val="18"/>
          <w:szCs w:val="18"/>
        </w:rPr>
        <w:t xml:space="preserve"> a</w:t>
      </w:r>
      <w:r w:rsidR="000F26CB">
        <w:rPr>
          <w:rFonts w:ascii="Arial" w:hAnsi="Arial"/>
          <w:sz w:val="18"/>
          <w:szCs w:val="18"/>
        </w:rPr>
        <w:t>n</w:t>
      </w:r>
      <w:r w:rsidR="000F26CB">
        <w:rPr>
          <w:rFonts w:ascii="Arial" w:hAnsi="Arial"/>
          <w:spacing w:val="1"/>
          <w:sz w:val="18"/>
          <w:szCs w:val="18"/>
        </w:rPr>
        <w:t xml:space="preserve"> </w:t>
      </w:r>
      <w:r w:rsidR="000F26CB">
        <w:rPr>
          <w:rFonts w:ascii="Arial" w:hAnsi="Arial"/>
          <w:spacing w:val="-1"/>
          <w:sz w:val="18"/>
          <w:szCs w:val="18"/>
        </w:rPr>
        <w:t>i</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n</w:t>
      </w:r>
      <w:r w:rsidR="000F26CB">
        <w:rPr>
          <w:rFonts w:ascii="Arial" w:hAnsi="Arial"/>
          <w:spacing w:val="-2"/>
          <w:sz w:val="18"/>
          <w:szCs w:val="18"/>
        </w:rPr>
        <w:t>a</w:t>
      </w:r>
      <w:r w:rsidR="000F26CB">
        <w:rPr>
          <w:rFonts w:ascii="Arial" w:hAnsi="Arial"/>
          <w:sz w:val="18"/>
          <w:szCs w:val="18"/>
        </w:rPr>
        <w:t>l</w:t>
      </w:r>
      <w:r w:rsidR="000F26CB">
        <w:rPr>
          <w:rFonts w:ascii="Arial" w:hAnsi="Arial"/>
          <w:spacing w:val="1"/>
          <w:sz w:val="18"/>
          <w:szCs w:val="18"/>
        </w:rPr>
        <w:t xml:space="preserve"> co</w:t>
      </w:r>
      <w:r w:rsidR="000F26CB">
        <w:rPr>
          <w:rFonts w:ascii="Arial" w:hAnsi="Arial"/>
          <w:spacing w:val="-2"/>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 xml:space="preserve">l </w:t>
      </w:r>
      <w:r w:rsidR="000F26CB">
        <w:rPr>
          <w:rFonts w:ascii="Arial" w:hAnsi="Arial"/>
          <w:spacing w:val="1"/>
          <w:sz w:val="18"/>
          <w:szCs w:val="18"/>
        </w:rPr>
        <w:t>o</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1"/>
          <w:sz w:val="18"/>
          <w:szCs w:val="18"/>
        </w:rPr>
        <w:t>i</w:t>
      </w:r>
      <w:r w:rsidR="000F26CB">
        <w:rPr>
          <w:rFonts w:ascii="Arial" w:hAnsi="Arial"/>
          <w:sz w:val="18"/>
          <w:szCs w:val="18"/>
        </w:rPr>
        <w:t>n</w:t>
      </w:r>
      <w:r w:rsidR="000F26CB">
        <w:rPr>
          <w:rFonts w:ascii="Arial" w:hAnsi="Arial"/>
          <w:spacing w:val="2"/>
          <w:sz w:val="18"/>
          <w:szCs w:val="18"/>
        </w:rPr>
        <w:t xml:space="preserve"> </w:t>
      </w:r>
      <w:r w:rsidR="000F26CB">
        <w:rPr>
          <w:rFonts w:ascii="Arial" w:hAnsi="Arial"/>
          <w:sz w:val="18"/>
          <w:szCs w:val="18"/>
        </w:rPr>
        <w:t>a</w:t>
      </w:r>
      <w:r w:rsidR="000F26CB">
        <w:rPr>
          <w:rFonts w:ascii="Arial" w:hAnsi="Arial"/>
          <w:spacing w:val="2"/>
          <w:sz w:val="18"/>
          <w:szCs w:val="18"/>
        </w:rPr>
        <w:t xml:space="preserve"> </w:t>
      </w:r>
      <w:r w:rsidR="000F26CB">
        <w:rPr>
          <w:rFonts w:ascii="Arial" w:hAnsi="Arial"/>
          <w:spacing w:val="1"/>
          <w:sz w:val="18"/>
          <w:szCs w:val="18"/>
        </w:rPr>
        <w:t>se</w:t>
      </w:r>
      <w:r w:rsidR="000F26CB">
        <w:rPr>
          <w:rFonts w:ascii="Arial" w:hAnsi="Arial"/>
          <w:spacing w:val="-2"/>
          <w:sz w:val="18"/>
          <w:szCs w:val="18"/>
        </w:rPr>
        <w:t>r</w:t>
      </w:r>
      <w:r w:rsidR="000F26CB">
        <w:rPr>
          <w:rFonts w:ascii="Arial" w:hAnsi="Arial"/>
          <w:spacing w:val="1"/>
          <w:sz w:val="18"/>
          <w:szCs w:val="18"/>
        </w:rPr>
        <w:t>ie</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2"/>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pacing w:val="1"/>
          <w:sz w:val="18"/>
          <w:szCs w:val="18"/>
        </w:rPr>
        <w:t>in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 xml:space="preserve">l </w:t>
      </w:r>
      <w:r w:rsidR="000F26CB">
        <w:rPr>
          <w:rFonts w:ascii="Arial" w:hAnsi="Arial"/>
          <w:spacing w:val="1"/>
          <w:sz w:val="18"/>
          <w:szCs w:val="18"/>
        </w:rPr>
        <w:t>con</w:t>
      </w:r>
      <w:r w:rsidR="000F26CB">
        <w:rPr>
          <w:rFonts w:ascii="Arial" w:hAnsi="Arial"/>
          <w:sz w:val="18"/>
          <w:szCs w:val="18"/>
        </w:rPr>
        <w:t>t</w:t>
      </w:r>
      <w:r w:rsidR="000F26CB">
        <w:rPr>
          <w:rFonts w:ascii="Arial" w:hAnsi="Arial"/>
          <w:spacing w:val="-2"/>
          <w:sz w:val="18"/>
          <w:szCs w:val="18"/>
        </w:rPr>
        <w:t>ro</w:t>
      </w:r>
      <w:r w:rsidR="000F26CB">
        <w:rPr>
          <w:rFonts w:ascii="Arial" w:hAnsi="Arial"/>
          <w:spacing w:val="1"/>
          <w:sz w:val="18"/>
          <w:szCs w:val="18"/>
        </w:rPr>
        <w:t>l</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3"/>
          <w:sz w:val="18"/>
          <w:szCs w:val="18"/>
        </w:rPr>
        <w:t>w</w:t>
      </w:r>
      <w:r w:rsidR="000F26CB">
        <w:rPr>
          <w:rFonts w:ascii="Arial" w:hAnsi="Arial"/>
          <w:spacing w:val="1"/>
          <w:sz w:val="18"/>
          <w:szCs w:val="18"/>
        </w:rPr>
        <w:t>hich</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1"/>
          <w:sz w:val="18"/>
          <w:szCs w:val="18"/>
        </w:rPr>
        <w:t>a</w:t>
      </w:r>
      <w:r w:rsidR="000F26CB">
        <w:rPr>
          <w:rFonts w:ascii="Arial" w:hAnsi="Arial"/>
          <w:spacing w:val="-2"/>
          <w:sz w:val="18"/>
          <w:szCs w:val="18"/>
        </w:rPr>
        <w:t>l</w:t>
      </w:r>
      <w:r w:rsidR="000F26CB">
        <w:rPr>
          <w:rFonts w:ascii="Arial" w:hAnsi="Arial"/>
          <w:sz w:val="18"/>
          <w:szCs w:val="18"/>
        </w:rPr>
        <w:t>t</w:t>
      </w:r>
      <w:r w:rsidR="000F26CB">
        <w:rPr>
          <w:rFonts w:ascii="Arial" w:hAnsi="Arial"/>
          <w:spacing w:val="1"/>
          <w:sz w:val="18"/>
          <w:szCs w:val="18"/>
        </w:rPr>
        <w:t>ho</w:t>
      </w:r>
      <w:r w:rsidR="000F26CB">
        <w:rPr>
          <w:rFonts w:ascii="Arial" w:hAnsi="Arial"/>
          <w:spacing w:val="-2"/>
          <w:sz w:val="18"/>
          <w:szCs w:val="18"/>
        </w:rPr>
        <w:t>u</w:t>
      </w:r>
      <w:r w:rsidR="000F26CB">
        <w:rPr>
          <w:rFonts w:ascii="Arial" w:hAnsi="Arial"/>
          <w:spacing w:val="1"/>
          <w:sz w:val="18"/>
          <w:szCs w:val="18"/>
        </w:rPr>
        <w:t>g</w:t>
      </w:r>
      <w:r w:rsidR="000F26CB">
        <w:rPr>
          <w:rFonts w:ascii="Arial" w:hAnsi="Arial"/>
          <w:sz w:val="18"/>
          <w:szCs w:val="18"/>
        </w:rPr>
        <w:t>h</w:t>
      </w:r>
      <w:r w:rsidR="000F26CB">
        <w:rPr>
          <w:rFonts w:ascii="Arial" w:hAnsi="Arial"/>
          <w:spacing w:val="2"/>
          <w:sz w:val="18"/>
          <w:szCs w:val="18"/>
        </w:rPr>
        <w:t xml:space="preserve"> </w:t>
      </w:r>
      <w:r w:rsidR="000F26CB">
        <w:rPr>
          <w:rFonts w:ascii="Arial" w:hAnsi="Arial"/>
          <w:spacing w:val="1"/>
          <w:sz w:val="18"/>
          <w:szCs w:val="18"/>
        </w:rPr>
        <w:t>no</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2"/>
          <w:sz w:val="18"/>
          <w:szCs w:val="18"/>
        </w:rPr>
        <w:t>f</w:t>
      </w:r>
      <w:r w:rsidR="000F26CB">
        <w:rPr>
          <w:rFonts w:ascii="Arial" w:hAnsi="Arial"/>
          <w:spacing w:val="1"/>
          <w:sz w:val="18"/>
          <w:szCs w:val="18"/>
        </w:rPr>
        <w:t>un</w:t>
      </w:r>
      <w:r w:rsidR="000F26CB">
        <w:rPr>
          <w:rFonts w:ascii="Arial" w:hAnsi="Arial"/>
          <w:spacing w:val="-2"/>
          <w:sz w:val="18"/>
          <w:szCs w:val="18"/>
        </w:rPr>
        <w:t>d</w:t>
      </w:r>
      <w:r w:rsidR="000F26CB">
        <w:rPr>
          <w:rFonts w:ascii="Arial" w:hAnsi="Arial"/>
          <w:spacing w:val="1"/>
          <w:sz w:val="18"/>
          <w:szCs w:val="18"/>
        </w:rPr>
        <w:t>a</w:t>
      </w:r>
      <w:r w:rsidR="000F26CB">
        <w:rPr>
          <w:rFonts w:ascii="Arial" w:hAnsi="Arial"/>
          <w:spacing w:val="-1"/>
          <w:sz w:val="18"/>
          <w:szCs w:val="18"/>
        </w:rPr>
        <w:t>m</w:t>
      </w:r>
      <w:r w:rsidR="000F26CB">
        <w:rPr>
          <w:rFonts w:ascii="Arial" w:hAnsi="Arial"/>
          <w:spacing w:val="1"/>
          <w:sz w:val="18"/>
          <w:szCs w:val="18"/>
        </w:rPr>
        <w:t>en</w:t>
      </w:r>
      <w:r w:rsidR="000F26CB">
        <w:rPr>
          <w:rFonts w:ascii="Arial" w:hAnsi="Arial"/>
          <w:sz w:val="18"/>
          <w:szCs w:val="18"/>
        </w:rPr>
        <w:t>t</w:t>
      </w:r>
      <w:r w:rsidR="000F26CB">
        <w:rPr>
          <w:rFonts w:ascii="Arial" w:hAnsi="Arial"/>
          <w:spacing w:val="1"/>
          <w:sz w:val="18"/>
          <w:szCs w:val="18"/>
        </w:rPr>
        <w:t>a</w:t>
      </w:r>
      <w:r w:rsidR="000F26CB">
        <w:rPr>
          <w:rFonts w:ascii="Arial" w:hAnsi="Arial"/>
          <w:spacing w:val="-2"/>
          <w:sz w:val="18"/>
          <w:szCs w:val="18"/>
        </w:rPr>
        <w:t>l</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z w:val="18"/>
          <w:szCs w:val="18"/>
        </w:rPr>
        <w:t>r</w:t>
      </w:r>
      <w:r w:rsidR="000F26CB">
        <w:rPr>
          <w:rFonts w:ascii="Arial" w:hAnsi="Arial"/>
          <w:spacing w:val="1"/>
          <w:sz w:val="18"/>
          <w:szCs w:val="18"/>
        </w:rPr>
        <w:t>ela</w:t>
      </w:r>
      <w:r w:rsidR="000F26CB">
        <w:rPr>
          <w:rFonts w:ascii="Arial" w:hAnsi="Arial"/>
          <w:spacing w:val="-2"/>
          <w:sz w:val="18"/>
          <w:szCs w:val="18"/>
        </w:rPr>
        <w:t>t</w:t>
      </w:r>
      <w:r w:rsidR="000F26CB">
        <w:rPr>
          <w:rFonts w:ascii="Arial" w:hAnsi="Arial"/>
          <w:spacing w:val="1"/>
          <w:sz w:val="18"/>
          <w:szCs w:val="18"/>
        </w:rPr>
        <w:t>e</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z w:val="18"/>
          <w:szCs w:val="18"/>
        </w:rPr>
        <w:t xml:space="preserve">to </w:t>
      </w:r>
      <w:r w:rsidR="000F26CB">
        <w:rPr>
          <w:rFonts w:ascii="Arial" w:hAnsi="Arial"/>
          <w:spacing w:val="1"/>
          <w:sz w:val="18"/>
          <w:szCs w:val="18"/>
        </w:rPr>
        <w:t>sho</w:t>
      </w:r>
      <w:r w:rsidR="000F26CB">
        <w:rPr>
          <w:rFonts w:ascii="Arial" w:hAnsi="Arial"/>
          <w:sz w:val="18"/>
          <w:szCs w:val="18"/>
        </w:rPr>
        <w:t>r</w:t>
      </w:r>
      <w:r w:rsidR="000F26CB">
        <w:rPr>
          <w:rFonts w:ascii="Arial" w:hAnsi="Arial"/>
          <w:spacing w:val="-2"/>
          <w:sz w:val="18"/>
          <w:szCs w:val="18"/>
        </w:rPr>
        <w:t>t</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mi</w:t>
      </w:r>
      <w:r w:rsidR="000F26CB">
        <w:rPr>
          <w:rFonts w:ascii="Arial" w:hAnsi="Arial"/>
          <w:spacing w:val="-2"/>
          <w:sz w:val="18"/>
          <w:szCs w:val="18"/>
        </w:rPr>
        <w:t>n</w:t>
      </w:r>
      <w:r w:rsidR="000F26CB">
        <w:rPr>
          <w:rFonts w:ascii="Arial" w:hAnsi="Arial"/>
          <w:spacing w:val="1"/>
          <w:sz w:val="18"/>
          <w:szCs w:val="18"/>
        </w:rPr>
        <w:t>g</w:t>
      </w:r>
      <w:r w:rsidR="000F26CB">
        <w:rPr>
          <w:rFonts w:ascii="Arial" w:hAnsi="Arial"/>
          <w:sz w:val="18"/>
          <w:szCs w:val="18"/>
        </w:rPr>
        <w:t xml:space="preserve">s </w:t>
      </w:r>
      <w:r w:rsidR="000F26CB">
        <w:rPr>
          <w:rFonts w:ascii="Arial" w:hAnsi="Arial"/>
          <w:spacing w:val="-2"/>
          <w:sz w:val="18"/>
          <w:szCs w:val="18"/>
        </w:rPr>
        <w:t>w</w:t>
      </w:r>
      <w:r w:rsidR="000F26CB">
        <w:rPr>
          <w:rFonts w:ascii="Arial" w:hAnsi="Arial"/>
          <w:spacing w:val="1"/>
          <w:sz w:val="18"/>
          <w:szCs w:val="18"/>
        </w:rPr>
        <w:t>hic</w:t>
      </w:r>
      <w:r w:rsidR="000F26CB">
        <w:rPr>
          <w:rFonts w:ascii="Arial" w:hAnsi="Arial"/>
          <w:sz w:val="18"/>
          <w:szCs w:val="18"/>
        </w:rPr>
        <w:t>h</w:t>
      </w:r>
      <w:r w:rsidR="000F26CB">
        <w:rPr>
          <w:rFonts w:ascii="Arial" w:hAnsi="Arial"/>
          <w:spacing w:val="2"/>
          <w:sz w:val="18"/>
          <w:szCs w:val="18"/>
        </w:rPr>
        <w:t xml:space="preserve"> </w:t>
      </w:r>
      <w:r w:rsidR="000F26CB">
        <w:rPr>
          <w:rFonts w:ascii="Arial" w:hAnsi="Arial"/>
          <w:spacing w:val="1"/>
          <w:sz w:val="18"/>
          <w:szCs w:val="18"/>
        </w:rPr>
        <w:t>e</w:t>
      </w:r>
      <w:r w:rsidR="000F26CB">
        <w:rPr>
          <w:rFonts w:ascii="Arial" w:hAnsi="Arial"/>
          <w:spacing w:val="-4"/>
          <w:sz w:val="18"/>
          <w:szCs w:val="18"/>
        </w:rPr>
        <w:t>x</w:t>
      </w:r>
      <w:r w:rsidR="000F26CB">
        <w:rPr>
          <w:rFonts w:ascii="Arial" w:hAnsi="Arial"/>
          <w:spacing w:val="1"/>
          <w:sz w:val="18"/>
          <w:szCs w:val="18"/>
        </w:rPr>
        <w:t>pos</w:t>
      </w:r>
      <w:r w:rsidR="000F26CB">
        <w:rPr>
          <w:rFonts w:ascii="Arial" w:hAnsi="Arial"/>
          <w:sz w:val="18"/>
          <w:szCs w:val="18"/>
        </w:rPr>
        <w:t xml:space="preserve">e </w:t>
      </w:r>
      <w:r w:rsidR="000F26CB">
        <w:rPr>
          <w:rFonts w:ascii="Arial" w:hAnsi="Arial"/>
          <w:spacing w:val="1"/>
          <w:sz w:val="18"/>
          <w:szCs w:val="18"/>
        </w:rPr>
        <w:t>sp</w:t>
      </w:r>
      <w:r w:rsidR="000F26CB">
        <w:rPr>
          <w:rFonts w:ascii="Arial" w:hAnsi="Arial"/>
          <w:spacing w:val="-2"/>
          <w:sz w:val="18"/>
          <w:szCs w:val="18"/>
        </w:rPr>
        <w:t>e</w:t>
      </w:r>
      <w:r w:rsidR="000F26CB">
        <w:rPr>
          <w:rFonts w:ascii="Arial" w:hAnsi="Arial"/>
          <w:spacing w:val="1"/>
          <w:sz w:val="18"/>
          <w:szCs w:val="18"/>
        </w:rPr>
        <w:t>ci</w:t>
      </w:r>
      <w:r w:rsidR="000F26CB">
        <w:rPr>
          <w:rFonts w:ascii="Arial" w:hAnsi="Arial"/>
          <w:sz w:val="18"/>
          <w:szCs w:val="18"/>
        </w:rPr>
        <w:t>f</w:t>
      </w:r>
      <w:r w:rsidR="000F26CB">
        <w:rPr>
          <w:rFonts w:ascii="Arial" w:hAnsi="Arial"/>
          <w:spacing w:val="-1"/>
          <w:sz w:val="18"/>
          <w:szCs w:val="18"/>
        </w:rPr>
        <w:t>i</w:t>
      </w:r>
      <w:r w:rsidR="000F26CB">
        <w:rPr>
          <w:rFonts w:ascii="Arial" w:hAnsi="Arial"/>
          <w:sz w:val="18"/>
          <w:szCs w:val="18"/>
        </w:rPr>
        <w:t>c</w:t>
      </w:r>
      <w:r w:rsidR="000F26CB">
        <w:rPr>
          <w:rFonts w:ascii="Arial" w:hAnsi="Arial"/>
          <w:spacing w:val="4"/>
          <w:sz w:val="18"/>
          <w:szCs w:val="18"/>
        </w:rPr>
        <w:t xml:space="preserve"> </w:t>
      </w:r>
      <w:r w:rsidR="000F26CB">
        <w:rPr>
          <w:rFonts w:ascii="Arial" w:hAnsi="Arial"/>
          <w:spacing w:val="-2"/>
          <w:sz w:val="18"/>
          <w:szCs w:val="18"/>
        </w:rPr>
        <w:t>i</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l</w:t>
      </w:r>
      <w:r w:rsidR="000F26CB">
        <w:rPr>
          <w:rFonts w:ascii="Arial" w:hAnsi="Arial"/>
          <w:spacing w:val="1"/>
          <w:sz w:val="18"/>
          <w:szCs w:val="18"/>
        </w:rPr>
        <w:t xml:space="preserve"> co</w:t>
      </w:r>
      <w:r w:rsidR="000F26CB">
        <w:rPr>
          <w:rFonts w:ascii="Arial" w:hAnsi="Arial"/>
          <w:spacing w:val="-2"/>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l</w:t>
      </w:r>
      <w:r w:rsidR="000F26CB">
        <w:rPr>
          <w:rFonts w:ascii="Arial" w:hAnsi="Arial"/>
          <w:spacing w:val="1"/>
          <w:sz w:val="18"/>
          <w:szCs w:val="18"/>
        </w:rPr>
        <w:t xml:space="preserve"> a</w:t>
      </w:r>
      <w:r w:rsidR="000F26CB">
        <w:rPr>
          <w:rFonts w:ascii="Arial" w:hAnsi="Arial"/>
          <w:sz w:val="18"/>
          <w:szCs w:val="18"/>
        </w:rPr>
        <w:t>r</w:t>
      </w:r>
      <w:r w:rsidR="000F26CB">
        <w:rPr>
          <w:rFonts w:ascii="Arial" w:hAnsi="Arial"/>
          <w:spacing w:val="1"/>
          <w:sz w:val="18"/>
          <w:szCs w:val="18"/>
        </w:rPr>
        <w:t>e</w:t>
      </w:r>
      <w:r w:rsidR="000F26CB">
        <w:rPr>
          <w:rFonts w:ascii="Arial" w:hAnsi="Arial"/>
          <w:spacing w:val="-2"/>
          <w:sz w:val="18"/>
          <w:szCs w:val="18"/>
        </w:rPr>
        <w:t>a</w:t>
      </w:r>
      <w:r w:rsidR="000F26CB">
        <w:rPr>
          <w:rFonts w:ascii="Arial" w:hAnsi="Arial"/>
          <w:sz w:val="18"/>
          <w:szCs w:val="18"/>
        </w:rPr>
        <w:t>s</w:t>
      </w:r>
      <w:r w:rsidR="000F26CB">
        <w:rPr>
          <w:rFonts w:ascii="Arial" w:hAnsi="Arial"/>
          <w:spacing w:val="4"/>
          <w:sz w:val="18"/>
          <w:szCs w:val="18"/>
        </w:rPr>
        <w:t xml:space="preserve"> </w:t>
      </w:r>
      <w:r w:rsidR="000F26CB">
        <w:rPr>
          <w:rFonts w:ascii="Arial" w:hAnsi="Arial"/>
          <w:spacing w:val="-2"/>
          <w:sz w:val="18"/>
          <w:szCs w:val="18"/>
        </w:rPr>
        <w:t>(</w:t>
      </w:r>
      <w:r w:rsidR="000F26CB">
        <w:rPr>
          <w:rFonts w:ascii="Arial" w:hAnsi="Arial"/>
          <w:spacing w:val="1"/>
          <w:sz w:val="18"/>
          <w:szCs w:val="18"/>
        </w:rPr>
        <w:t>e</w:t>
      </w:r>
      <w:r w:rsidR="000F26CB">
        <w:rPr>
          <w:rFonts w:ascii="Arial" w:hAnsi="Arial"/>
          <w:sz w:val="18"/>
          <w:szCs w:val="18"/>
        </w:rPr>
        <w:t>.</w:t>
      </w:r>
      <w:r w:rsidR="000F26CB">
        <w:rPr>
          <w:rFonts w:ascii="Arial" w:hAnsi="Arial"/>
          <w:spacing w:val="1"/>
          <w:sz w:val="18"/>
          <w:szCs w:val="18"/>
        </w:rPr>
        <w:t>g</w:t>
      </w:r>
      <w:r w:rsidR="000F26CB">
        <w:rPr>
          <w:rFonts w:ascii="Arial" w:hAnsi="Arial"/>
          <w:sz w:val="18"/>
          <w:szCs w:val="18"/>
        </w:rPr>
        <w:t>.</w:t>
      </w:r>
      <w:r w:rsidR="000F26CB">
        <w:rPr>
          <w:rFonts w:ascii="Arial" w:hAnsi="Arial"/>
          <w:spacing w:val="1"/>
          <w:sz w:val="18"/>
          <w:szCs w:val="18"/>
        </w:rPr>
        <w:t xml:space="preserve"> ca</w:t>
      </w:r>
      <w:r w:rsidR="000F26CB">
        <w:rPr>
          <w:rFonts w:ascii="Arial" w:hAnsi="Arial"/>
          <w:spacing w:val="-1"/>
          <w:sz w:val="18"/>
          <w:szCs w:val="18"/>
        </w:rPr>
        <w:t>s</w:t>
      </w:r>
      <w:r w:rsidR="000F26CB">
        <w:rPr>
          <w:rFonts w:ascii="Arial" w:hAnsi="Arial"/>
          <w:sz w:val="18"/>
          <w:szCs w:val="18"/>
        </w:rPr>
        <w:t>h</w:t>
      </w:r>
      <w:r w:rsidR="000F26CB">
        <w:rPr>
          <w:rFonts w:ascii="Arial" w:hAnsi="Arial"/>
          <w:spacing w:val="3"/>
          <w:sz w:val="18"/>
          <w:szCs w:val="18"/>
        </w:rPr>
        <w:t xml:space="preserve"> </w:t>
      </w:r>
      <w:r w:rsidR="000F26CB">
        <w:rPr>
          <w:rFonts w:ascii="Arial" w:hAnsi="Arial"/>
          <w:spacing w:val="-2"/>
          <w:sz w:val="18"/>
          <w:szCs w:val="18"/>
        </w:rPr>
        <w:t>a</w:t>
      </w:r>
      <w:r w:rsidR="000F26CB">
        <w:rPr>
          <w:rFonts w:ascii="Arial" w:hAnsi="Arial"/>
          <w:spacing w:val="1"/>
          <w:sz w:val="18"/>
          <w:szCs w:val="18"/>
        </w:rPr>
        <w:t>n</w:t>
      </w:r>
      <w:r w:rsidR="000F26CB">
        <w:rPr>
          <w:rFonts w:ascii="Arial" w:hAnsi="Arial"/>
          <w:sz w:val="18"/>
          <w:szCs w:val="18"/>
        </w:rPr>
        <w:t>d</w:t>
      </w:r>
      <w:r w:rsidR="000F26CB">
        <w:rPr>
          <w:rFonts w:ascii="Arial" w:hAnsi="Arial"/>
          <w:spacing w:val="3"/>
          <w:sz w:val="18"/>
          <w:szCs w:val="18"/>
        </w:rPr>
        <w:t xml:space="preserve"> </w:t>
      </w:r>
      <w:r w:rsidR="000F26CB">
        <w:rPr>
          <w:rFonts w:ascii="Arial" w:hAnsi="Arial"/>
          <w:spacing w:val="-2"/>
          <w:sz w:val="18"/>
          <w:szCs w:val="18"/>
        </w:rPr>
        <w:t>b</w:t>
      </w:r>
      <w:r w:rsidR="000F26CB">
        <w:rPr>
          <w:rFonts w:ascii="Arial" w:hAnsi="Arial"/>
          <w:spacing w:val="1"/>
          <w:sz w:val="18"/>
          <w:szCs w:val="18"/>
        </w:rPr>
        <w:t>an</w:t>
      </w:r>
      <w:r w:rsidR="000F26CB">
        <w:rPr>
          <w:rFonts w:ascii="Arial" w:hAnsi="Arial"/>
          <w:sz w:val="18"/>
          <w:szCs w:val="18"/>
        </w:rPr>
        <w:t>k</w:t>
      </w:r>
      <w:r w:rsidR="000F26CB">
        <w:rPr>
          <w:rFonts w:ascii="Arial" w:hAnsi="Arial"/>
          <w:spacing w:val="1"/>
          <w:sz w:val="18"/>
          <w:szCs w:val="18"/>
        </w:rPr>
        <w:t xml:space="preserve"> </w:t>
      </w:r>
      <w:r w:rsidR="000F26CB">
        <w:rPr>
          <w:rFonts w:ascii="Arial" w:hAnsi="Arial"/>
          <w:spacing w:val="-1"/>
          <w:sz w:val="18"/>
          <w:szCs w:val="18"/>
        </w:rPr>
        <w:t>m</w:t>
      </w:r>
      <w:r w:rsidR="000F26CB">
        <w:rPr>
          <w:rFonts w:ascii="Arial" w:hAnsi="Arial"/>
          <w:spacing w:val="1"/>
          <w:sz w:val="18"/>
          <w:szCs w:val="18"/>
        </w:rPr>
        <w:t>ana</w:t>
      </w:r>
      <w:r w:rsidR="000F26CB">
        <w:rPr>
          <w:rFonts w:ascii="Arial" w:hAnsi="Arial"/>
          <w:spacing w:val="-2"/>
          <w:sz w:val="18"/>
          <w:szCs w:val="18"/>
        </w:rPr>
        <w:t>g</w:t>
      </w:r>
      <w:r w:rsidR="000F26CB">
        <w:rPr>
          <w:rFonts w:ascii="Arial" w:hAnsi="Arial"/>
          <w:spacing w:val="1"/>
          <w:sz w:val="18"/>
          <w:szCs w:val="18"/>
        </w:rPr>
        <w:t>e</w:t>
      </w:r>
      <w:r w:rsidR="000F26CB">
        <w:rPr>
          <w:rFonts w:ascii="Arial" w:hAnsi="Arial"/>
          <w:spacing w:val="-1"/>
          <w:sz w:val="18"/>
          <w:szCs w:val="18"/>
        </w:rPr>
        <w:t>m</w:t>
      </w:r>
      <w:r w:rsidR="000F26CB">
        <w:rPr>
          <w:rFonts w:ascii="Arial" w:hAnsi="Arial"/>
          <w:spacing w:val="1"/>
          <w:sz w:val="18"/>
          <w:szCs w:val="18"/>
        </w:rPr>
        <w:t>en</w:t>
      </w:r>
      <w:r w:rsidR="000F26CB">
        <w:rPr>
          <w:rFonts w:ascii="Arial" w:hAnsi="Arial"/>
          <w:sz w:val="18"/>
          <w:szCs w:val="18"/>
        </w:rPr>
        <w:t>t</w:t>
      </w:r>
      <w:r w:rsidR="000F26CB">
        <w:rPr>
          <w:rFonts w:ascii="Arial" w:hAnsi="Arial"/>
          <w:spacing w:val="3"/>
          <w:sz w:val="18"/>
          <w:szCs w:val="18"/>
        </w:rPr>
        <w:t xml:space="preserve"> </w:t>
      </w:r>
      <w:r w:rsidR="000F26CB">
        <w:rPr>
          <w:rFonts w:ascii="Arial" w:hAnsi="Arial"/>
          <w:spacing w:val="1"/>
          <w:sz w:val="18"/>
          <w:szCs w:val="18"/>
        </w:rPr>
        <w:t>o</w:t>
      </w:r>
      <w:r w:rsidR="000F26CB">
        <w:rPr>
          <w:rFonts w:ascii="Arial" w:hAnsi="Arial"/>
          <w:sz w:val="18"/>
          <w:szCs w:val="18"/>
        </w:rPr>
        <w:t xml:space="preserve">r </w:t>
      </w:r>
      <w:r w:rsidR="000F26CB">
        <w:rPr>
          <w:rFonts w:ascii="Arial" w:hAnsi="Arial"/>
          <w:spacing w:val="1"/>
          <w:sz w:val="18"/>
          <w:szCs w:val="18"/>
        </w:rPr>
        <w:t>bu</w:t>
      </w:r>
      <w:r w:rsidR="000F26CB">
        <w:rPr>
          <w:rFonts w:ascii="Arial" w:hAnsi="Arial"/>
          <w:spacing w:val="-2"/>
          <w:sz w:val="18"/>
          <w:szCs w:val="18"/>
        </w:rPr>
        <w:t>d</w:t>
      </w:r>
      <w:r w:rsidR="000F26CB">
        <w:rPr>
          <w:rFonts w:ascii="Arial" w:hAnsi="Arial"/>
          <w:spacing w:val="1"/>
          <w:sz w:val="18"/>
          <w:szCs w:val="18"/>
        </w:rPr>
        <w:t>ge</w:t>
      </w:r>
      <w:r w:rsidR="000F26CB">
        <w:rPr>
          <w:rFonts w:ascii="Arial" w:hAnsi="Arial"/>
          <w:sz w:val="18"/>
          <w:szCs w:val="18"/>
        </w:rPr>
        <w:t>t</w:t>
      </w:r>
      <w:r w:rsidR="000F26CB">
        <w:rPr>
          <w:rFonts w:ascii="Arial" w:hAnsi="Arial"/>
          <w:spacing w:val="1"/>
          <w:sz w:val="18"/>
          <w:szCs w:val="18"/>
        </w:rPr>
        <w:t>a</w:t>
      </w:r>
      <w:r w:rsidR="000F26CB">
        <w:rPr>
          <w:rFonts w:ascii="Arial" w:hAnsi="Arial"/>
          <w:sz w:val="18"/>
          <w:szCs w:val="18"/>
        </w:rPr>
        <w:t>ry</w:t>
      </w:r>
      <w:r w:rsidR="000F26CB">
        <w:rPr>
          <w:rFonts w:ascii="Arial" w:hAnsi="Arial"/>
          <w:spacing w:val="-1"/>
          <w:sz w:val="18"/>
          <w:szCs w:val="18"/>
        </w:rPr>
        <w:t xml:space="preserve"> </w:t>
      </w:r>
      <w:r w:rsidR="000F26CB">
        <w:rPr>
          <w:rFonts w:ascii="Arial" w:hAnsi="Arial"/>
          <w:spacing w:val="1"/>
          <w:sz w:val="18"/>
          <w:szCs w:val="18"/>
        </w:rPr>
        <w:t>an</w:t>
      </w:r>
      <w:r w:rsidR="000F26CB">
        <w:rPr>
          <w:rFonts w:ascii="Arial" w:hAnsi="Arial"/>
          <w:sz w:val="18"/>
          <w:szCs w:val="18"/>
        </w:rPr>
        <w:t>d</w:t>
      </w:r>
      <w:r w:rsidR="000F26CB">
        <w:rPr>
          <w:rFonts w:ascii="Arial" w:hAnsi="Arial"/>
          <w:spacing w:val="1"/>
          <w:sz w:val="18"/>
          <w:szCs w:val="18"/>
        </w:rPr>
        <w:t xml:space="preserve"> e</w:t>
      </w:r>
      <w:r w:rsidR="000F26CB">
        <w:rPr>
          <w:rFonts w:ascii="Arial" w:hAnsi="Arial"/>
          <w:spacing w:val="-4"/>
          <w:sz w:val="18"/>
          <w:szCs w:val="18"/>
        </w:rPr>
        <w:t>x</w:t>
      </w:r>
      <w:r w:rsidR="000F26CB">
        <w:rPr>
          <w:rFonts w:ascii="Arial" w:hAnsi="Arial"/>
          <w:spacing w:val="1"/>
          <w:sz w:val="18"/>
          <w:szCs w:val="18"/>
        </w:rPr>
        <w:t>pendi</w:t>
      </w:r>
      <w:r w:rsidR="000F26CB">
        <w:rPr>
          <w:rFonts w:ascii="Arial" w:hAnsi="Arial"/>
          <w:spacing w:val="-2"/>
          <w:sz w:val="18"/>
          <w:szCs w:val="18"/>
        </w:rPr>
        <w:t>t</w:t>
      </w:r>
      <w:r w:rsidR="000F26CB">
        <w:rPr>
          <w:rFonts w:ascii="Arial" w:hAnsi="Arial"/>
          <w:spacing w:val="1"/>
          <w:sz w:val="18"/>
          <w:szCs w:val="18"/>
        </w:rPr>
        <w:t>u</w:t>
      </w:r>
      <w:r w:rsidR="000F26CB">
        <w:rPr>
          <w:rFonts w:ascii="Arial" w:hAnsi="Arial"/>
          <w:sz w:val="18"/>
          <w:szCs w:val="18"/>
        </w:rPr>
        <w:t>re</w:t>
      </w:r>
      <w:r w:rsidR="000F26CB">
        <w:rPr>
          <w:rFonts w:ascii="Arial" w:hAnsi="Arial"/>
          <w:spacing w:val="3"/>
          <w:sz w:val="18"/>
          <w:szCs w:val="18"/>
        </w:rPr>
        <w:t xml:space="preserve"> </w:t>
      </w:r>
      <w:r w:rsidR="000F26CB">
        <w:rPr>
          <w:rFonts w:ascii="Arial" w:hAnsi="Arial"/>
          <w:spacing w:val="-1"/>
          <w:sz w:val="18"/>
          <w:szCs w:val="18"/>
        </w:rPr>
        <w:t>c</w:t>
      </w:r>
      <w:r w:rsidR="000F26CB">
        <w:rPr>
          <w:rFonts w:ascii="Arial" w:hAnsi="Arial"/>
          <w:spacing w:val="1"/>
          <w:sz w:val="18"/>
          <w:szCs w:val="18"/>
        </w:rPr>
        <w:t>on</w:t>
      </w:r>
      <w:r w:rsidR="000F26CB">
        <w:rPr>
          <w:rFonts w:ascii="Arial" w:hAnsi="Arial"/>
          <w:sz w:val="18"/>
          <w:szCs w:val="18"/>
        </w:rPr>
        <w:t>tr</w:t>
      </w:r>
      <w:r w:rsidR="000F26CB">
        <w:rPr>
          <w:rFonts w:ascii="Arial" w:hAnsi="Arial"/>
          <w:spacing w:val="-1"/>
          <w:sz w:val="18"/>
          <w:szCs w:val="18"/>
        </w:rPr>
        <w:t>o</w:t>
      </w:r>
      <w:r w:rsidR="000F26CB">
        <w:rPr>
          <w:rFonts w:ascii="Arial" w:hAnsi="Arial"/>
          <w:spacing w:val="1"/>
          <w:sz w:val="18"/>
          <w:szCs w:val="18"/>
        </w:rPr>
        <w:t>l</w:t>
      </w:r>
      <w:r w:rsidR="000F26CB">
        <w:rPr>
          <w:rFonts w:ascii="Arial" w:hAnsi="Arial"/>
          <w:sz w:val="18"/>
          <w:szCs w:val="18"/>
        </w:rPr>
        <w:t>)</w:t>
      </w:r>
      <w:r w:rsidR="000F26CB">
        <w:rPr>
          <w:rFonts w:ascii="Arial" w:hAnsi="Arial"/>
          <w:spacing w:val="3"/>
          <w:sz w:val="18"/>
          <w:szCs w:val="18"/>
        </w:rPr>
        <w:t xml:space="preserve"> </w:t>
      </w:r>
      <w:r w:rsidR="000F26CB">
        <w:rPr>
          <w:rFonts w:ascii="Arial" w:hAnsi="Arial"/>
          <w:spacing w:val="-2"/>
          <w:sz w:val="18"/>
          <w:szCs w:val="18"/>
        </w:rPr>
        <w:t>t</w:t>
      </w:r>
      <w:r w:rsidR="000F26CB">
        <w:rPr>
          <w:rFonts w:ascii="Arial" w:hAnsi="Arial"/>
          <w:sz w:val="18"/>
          <w:szCs w:val="18"/>
        </w:rPr>
        <w:t>o a</w:t>
      </w:r>
      <w:r w:rsidR="000F26CB">
        <w:rPr>
          <w:rFonts w:ascii="Arial" w:hAnsi="Arial"/>
          <w:spacing w:val="2"/>
          <w:sz w:val="18"/>
          <w:szCs w:val="18"/>
        </w:rPr>
        <w:t xml:space="preserve"> </w:t>
      </w:r>
      <w:r w:rsidR="000F26CB">
        <w:rPr>
          <w:rFonts w:ascii="Arial" w:hAnsi="Arial"/>
          <w:spacing w:val="1"/>
          <w:sz w:val="18"/>
          <w:szCs w:val="18"/>
        </w:rPr>
        <w:t>le</w:t>
      </w:r>
      <w:r w:rsidR="000F26CB">
        <w:rPr>
          <w:rFonts w:ascii="Arial" w:hAnsi="Arial"/>
          <w:spacing w:val="-1"/>
          <w:sz w:val="18"/>
          <w:szCs w:val="18"/>
        </w:rPr>
        <w:t>s</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1"/>
          <w:sz w:val="18"/>
          <w:szCs w:val="18"/>
        </w:rPr>
        <w:t>i</w:t>
      </w:r>
      <w:r w:rsidR="000F26CB">
        <w:rPr>
          <w:rFonts w:ascii="Arial" w:hAnsi="Arial"/>
          <w:spacing w:val="-1"/>
          <w:sz w:val="18"/>
          <w:szCs w:val="18"/>
        </w:rPr>
        <w:t>m</w:t>
      </w:r>
      <w:r w:rsidR="000F26CB">
        <w:rPr>
          <w:rFonts w:ascii="Arial" w:hAnsi="Arial"/>
          <w:spacing w:val="1"/>
          <w:sz w:val="18"/>
          <w:szCs w:val="18"/>
        </w:rPr>
        <w:t>me</w:t>
      </w:r>
      <w:r w:rsidR="000F26CB">
        <w:rPr>
          <w:rFonts w:ascii="Arial" w:hAnsi="Arial"/>
          <w:spacing w:val="-2"/>
          <w:sz w:val="18"/>
          <w:szCs w:val="18"/>
        </w:rPr>
        <w:t>d</w:t>
      </w:r>
      <w:r w:rsidR="000F26CB">
        <w:rPr>
          <w:rFonts w:ascii="Arial" w:hAnsi="Arial"/>
          <w:spacing w:val="1"/>
          <w:sz w:val="18"/>
          <w:szCs w:val="18"/>
        </w:rPr>
        <w:t>ia</w:t>
      </w:r>
      <w:r w:rsidR="000F26CB">
        <w:rPr>
          <w:rFonts w:ascii="Arial" w:hAnsi="Arial"/>
          <w:sz w:val="18"/>
          <w:szCs w:val="18"/>
        </w:rPr>
        <w:t>te</w:t>
      </w:r>
      <w:r w:rsidR="000F26CB">
        <w:rPr>
          <w:rFonts w:ascii="Arial" w:hAnsi="Arial"/>
          <w:spacing w:val="2"/>
          <w:sz w:val="18"/>
          <w:szCs w:val="18"/>
        </w:rPr>
        <w:t xml:space="preserve"> </w:t>
      </w:r>
      <w:r w:rsidR="000F26CB">
        <w:rPr>
          <w:rFonts w:ascii="Arial" w:hAnsi="Arial"/>
          <w:spacing w:val="-2"/>
          <w:sz w:val="18"/>
          <w:szCs w:val="18"/>
        </w:rPr>
        <w:t>l</w:t>
      </w:r>
      <w:r w:rsidR="000F26CB">
        <w:rPr>
          <w:rFonts w:ascii="Arial" w:hAnsi="Arial"/>
          <w:spacing w:val="1"/>
          <w:sz w:val="18"/>
          <w:szCs w:val="18"/>
        </w:rPr>
        <w:t>e</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l</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z w:val="18"/>
          <w:szCs w:val="18"/>
        </w:rPr>
        <w:t xml:space="preserve">k </w:t>
      </w:r>
      <w:r w:rsidR="000F26CB">
        <w:rPr>
          <w:rFonts w:ascii="Arial" w:hAnsi="Arial"/>
          <w:spacing w:val="1"/>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pacing w:val="1"/>
          <w:sz w:val="18"/>
          <w:szCs w:val="18"/>
        </w:rPr>
        <w:t>ei</w:t>
      </w:r>
      <w:r w:rsidR="000F26CB">
        <w:rPr>
          <w:rFonts w:ascii="Arial" w:hAnsi="Arial"/>
          <w:sz w:val="18"/>
          <w:szCs w:val="18"/>
        </w:rPr>
        <w:t>t</w:t>
      </w:r>
      <w:r w:rsidR="000F26CB">
        <w:rPr>
          <w:rFonts w:ascii="Arial" w:hAnsi="Arial"/>
          <w:spacing w:val="-1"/>
          <w:sz w:val="18"/>
          <w:szCs w:val="18"/>
        </w:rPr>
        <w:t>h</w:t>
      </w:r>
      <w:r w:rsidR="000F26CB">
        <w:rPr>
          <w:rFonts w:ascii="Arial" w:hAnsi="Arial"/>
          <w:spacing w:val="1"/>
          <w:sz w:val="18"/>
          <w:szCs w:val="18"/>
        </w:rPr>
        <w:t>e</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1"/>
          <w:sz w:val="18"/>
          <w:szCs w:val="18"/>
        </w:rPr>
        <w:t>e</w:t>
      </w:r>
      <w:r w:rsidR="000F26CB">
        <w:rPr>
          <w:rFonts w:ascii="Arial" w:hAnsi="Arial"/>
          <w:sz w:val="18"/>
          <w:szCs w:val="18"/>
        </w:rPr>
        <w:t>rr</w:t>
      </w:r>
      <w:r w:rsidR="000F26CB">
        <w:rPr>
          <w:rFonts w:ascii="Arial" w:hAnsi="Arial"/>
          <w:spacing w:val="1"/>
          <w:sz w:val="18"/>
          <w:szCs w:val="18"/>
        </w:rPr>
        <w:t>o</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1"/>
          <w:sz w:val="18"/>
          <w:szCs w:val="18"/>
        </w:rPr>
        <w:t>i</w:t>
      </w:r>
      <w:r w:rsidR="000F26CB">
        <w:rPr>
          <w:rFonts w:ascii="Arial" w:hAnsi="Arial"/>
          <w:sz w:val="18"/>
          <w:szCs w:val="18"/>
        </w:rPr>
        <w:t>r</w:t>
      </w:r>
      <w:r w:rsidR="000F26CB">
        <w:rPr>
          <w:rFonts w:ascii="Arial" w:hAnsi="Arial"/>
          <w:spacing w:val="-2"/>
          <w:sz w:val="18"/>
          <w:szCs w:val="18"/>
        </w:rPr>
        <w:t>r</w:t>
      </w:r>
      <w:r w:rsidR="000F26CB">
        <w:rPr>
          <w:rFonts w:ascii="Arial" w:hAnsi="Arial"/>
          <w:spacing w:val="1"/>
          <w:sz w:val="18"/>
          <w:szCs w:val="18"/>
        </w:rPr>
        <w:t>egu</w:t>
      </w:r>
      <w:r w:rsidR="000F26CB">
        <w:rPr>
          <w:rFonts w:ascii="Arial" w:hAnsi="Arial"/>
          <w:spacing w:val="-2"/>
          <w:sz w:val="18"/>
          <w:szCs w:val="18"/>
        </w:rPr>
        <w:t>l</w:t>
      </w:r>
      <w:r w:rsidR="000F26CB">
        <w:rPr>
          <w:rFonts w:ascii="Arial" w:hAnsi="Arial"/>
          <w:spacing w:val="1"/>
          <w:sz w:val="18"/>
          <w:szCs w:val="18"/>
        </w:rPr>
        <w:t>a</w:t>
      </w:r>
      <w:r w:rsidR="000F26CB">
        <w:rPr>
          <w:rFonts w:ascii="Arial" w:hAnsi="Arial"/>
          <w:sz w:val="18"/>
          <w:szCs w:val="18"/>
        </w:rPr>
        <w:t>r</w:t>
      </w:r>
      <w:r w:rsidR="000F26CB">
        <w:rPr>
          <w:rFonts w:ascii="Arial" w:hAnsi="Arial"/>
          <w:spacing w:val="1"/>
          <w:sz w:val="18"/>
          <w:szCs w:val="18"/>
        </w:rPr>
        <w:t>i</w:t>
      </w:r>
      <w:r w:rsidR="000F26CB">
        <w:rPr>
          <w:rFonts w:ascii="Arial" w:hAnsi="Arial"/>
          <w:sz w:val="18"/>
          <w:szCs w:val="18"/>
        </w:rPr>
        <w:t>t</w:t>
      </w:r>
      <w:r w:rsidR="000F26CB">
        <w:rPr>
          <w:rFonts w:ascii="Arial" w:hAnsi="Arial"/>
          <w:spacing w:val="7"/>
          <w:sz w:val="18"/>
          <w:szCs w:val="18"/>
        </w:rPr>
        <w:t>y</w:t>
      </w:r>
      <w:r w:rsidR="000F26CB">
        <w:rPr>
          <w:rFonts w:ascii="Arial" w:hAnsi="Arial"/>
          <w:sz w:val="18"/>
          <w:szCs w:val="18"/>
        </w:rPr>
        <w:t>. S</w:t>
      </w:r>
      <w:r w:rsidR="000F26CB">
        <w:rPr>
          <w:rFonts w:ascii="Arial" w:hAnsi="Arial"/>
          <w:spacing w:val="1"/>
          <w:sz w:val="18"/>
          <w:szCs w:val="18"/>
        </w:rPr>
        <w:t>uc</w:t>
      </w:r>
      <w:r w:rsidR="000F26CB">
        <w:rPr>
          <w:rFonts w:ascii="Arial" w:hAnsi="Arial"/>
          <w:sz w:val="18"/>
          <w:szCs w:val="18"/>
        </w:rPr>
        <w:t>h</w:t>
      </w:r>
      <w:r w:rsidR="000F26CB">
        <w:rPr>
          <w:rFonts w:ascii="Arial" w:hAnsi="Arial"/>
          <w:spacing w:val="2"/>
          <w:sz w:val="18"/>
          <w:szCs w:val="18"/>
        </w:rPr>
        <w:t xml:space="preserve"> </w:t>
      </w:r>
      <w:r w:rsidR="000F26CB">
        <w:rPr>
          <w:rFonts w:ascii="Arial" w:hAnsi="Arial"/>
          <w:sz w:val="18"/>
          <w:szCs w:val="18"/>
        </w:rPr>
        <w:t>a</w:t>
      </w:r>
      <w:r w:rsidR="000F26CB">
        <w:rPr>
          <w:rFonts w:ascii="Arial" w:hAnsi="Arial"/>
          <w:spacing w:val="2"/>
          <w:sz w:val="18"/>
          <w:szCs w:val="18"/>
        </w:rPr>
        <w:t xml:space="preserve"> </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z w:val="18"/>
          <w:szCs w:val="18"/>
        </w:rPr>
        <w:t>k</w:t>
      </w:r>
      <w:r w:rsidR="000F26CB">
        <w:rPr>
          <w:rFonts w:ascii="Arial" w:hAnsi="Arial"/>
          <w:spacing w:val="3"/>
          <w:sz w:val="18"/>
          <w:szCs w:val="18"/>
        </w:rPr>
        <w:t xml:space="preserve"> </w:t>
      </w:r>
      <w:r w:rsidR="000F26CB">
        <w:rPr>
          <w:rFonts w:ascii="Arial" w:hAnsi="Arial"/>
          <w:spacing w:val="-1"/>
          <w:sz w:val="18"/>
          <w:szCs w:val="18"/>
        </w:rPr>
        <w:t>c</w:t>
      </w:r>
      <w:r w:rsidR="000F26CB">
        <w:rPr>
          <w:rFonts w:ascii="Arial" w:hAnsi="Arial"/>
          <w:spacing w:val="1"/>
          <w:sz w:val="18"/>
          <w:szCs w:val="18"/>
        </w:rPr>
        <w:t>ou</w:t>
      </w:r>
      <w:r w:rsidR="000F26CB">
        <w:rPr>
          <w:rFonts w:ascii="Arial" w:hAnsi="Arial"/>
          <w:spacing w:val="-2"/>
          <w:sz w:val="18"/>
          <w:szCs w:val="18"/>
        </w:rPr>
        <w:t>l</w:t>
      </w:r>
      <w:r w:rsidR="000F26CB">
        <w:rPr>
          <w:rFonts w:ascii="Arial" w:hAnsi="Arial"/>
          <w:sz w:val="18"/>
          <w:szCs w:val="18"/>
        </w:rPr>
        <w:t>d</w:t>
      </w:r>
      <w:r w:rsidR="000F26CB">
        <w:rPr>
          <w:rFonts w:ascii="Arial" w:hAnsi="Arial"/>
          <w:spacing w:val="2"/>
          <w:sz w:val="18"/>
          <w:szCs w:val="18"/>
        </w:rPr>
        <w:t xml:space="preserve"> </w:t>
      </w:r>
      <w:r w:rsidR="000F26CB">
        <w:rPr>
          <w:rFonts w:ascii="Arial" w:hAnsi="Arial"/>
          <w:spacing w:val="1"/>
          <w:sz w:val="18"/>
          <w:szCs w:val="18"/>
        </w:rPr>
        <w:t>im</w:t>
      </w:r>
      <w:r w:rsidR="000F26CB">
        <w:rPr>
          <w:rFonts w:ascii="Arial" w:hAnsi="Arial"/>
          <w:spacing w:val="-2"/>
          <w:sz w:val="18"/>
          <w:szCs w:val="18"/>
        </w:rPr>
        <w:t>p</w:t>
      </w:r>
      <w:r w:rsidR="000F26CB">
        <w:rPr>
          <w:rFonts w:ascii="Arial" w:hAnsi="Arial"/>
          <w:spacing w:val="1"/>
          <w:sz w:val="18"/>
          <w:szCs w:val="18"/>
        </w:rPr>
        <w:t>ac</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2"/>
          <w:sz w:val="18"/>
          <w:szCs w:val="18"/>
        </w:rPr>
        <w:t>o</w:t>
      </w:r>
      <w:r w:rsidR="000F26CB">
        <w:rPr>
          <w:rFonts w:ascii="Arial" w:hAnsi="Arial"/>
          <w:sz w:val="18"/>
          <w:szCs w:val="18"/>
        </w:rPr>
        <w:t>n</w:t>
      </w:r>
      <w:r w:rsidR="000F26CB">
        <w:rPr>
          <w:rFonts w:ascii="Arial" w:hAnsi="Arial"/>
          <w:spacing w:val="2"/>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v</w:t>
      </w:r>
      <w:r w:rsidR="000F26CB">
        <w:rPr>
          <w:rFonts w:ascii="Arial" w:hAnsi="Arial"/>
          <w:spacing w:val="1"/>
          <w:sz w:val="18"/>
          <w:szCs w:val="18"/>
        </w:rPr>
        <w:t>en</w:t>
      </w:r>
      <w:r w:rsidR="000F26CB">
        <w:rPr>
          <w:rFonts w:ascii="Arial" w:hAnsi="Arial"/>
          <w:spacing w:val="-2"/>
          <w:sz w:val="18"/>
          <w:szCs w:val="18"/>
        </w:rPr>
        <w:t>e</w:t>
      </w:r>
      <w:r w:rsidR="000F26CB">
        <w:rPr>
          <w:rFonts w:ascii="Arial" w:hAnsi="Arial"/>
          <w:spacing w:val="1"/>
          <w:sz w:val="18"/>
          <w:szCs w:val="18"/>
        </w:rPr>
        <w:t>s</w:t>
      </w:r>
      <w:r w:rsidR="000F26CB">
        <w:rPr>
          <w:rFonts w:ascii="Arial" w:hAnsi="Arial"/>
          <w:sz w:val="18"/>
          <w:szCs w:val="18"/>
        </w:rPr>
        <w:t xml:space="preserve">s </w:t>
      </w:r>
      <w:r w:rsidR="000F26CB">
        <w:rPr>
          <w:rFonts w:ascii="Arial" w:hAnsi="Arial"/>
          <w:spacing w:val="1"/>
          <w:sz w:val="18"/>
          <w:szCs w:val="18"/>
        </w:rPr>
        <w:t>o</w:t>
      </w:r>
      <w:r w:rsidR="000F26CB">
        <w:rPr>
          <w:rFonts w:ascii="Arial" w:hAnsi="Arial"/>
          <w:sz w:val="18"/>
          <w:szCs w:val="18"/>
        </w:rPr>
        <w:t>f</w:t>
      </w:r>
      <w:r w:rsidR="000F26CB">
        <w:rPr>
          <w:rFonts w:ascii="Arial" w:hAnsi="Arial"/>
          <w:spacing w:val="24"/>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5"/>
          <w:sz w:val="18"/>
          <w:szCs w:val="18"/>
        </w:rPr>
        <w:t xml:space="preserve"> </w:t>
      </w:r>
      <w:r w:rsidR="000F26CB">
        <w:rPr>
          <w:rFonts w:ascii="Arial" w:hAnsi="Arial"/>
          <w:spacing w:val="-2"/>
          <w:sz w:val="18"/>
          <w:szCs w:val="18"/>
        </w:rPr>
        <w:t>i</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2"/>
          <w:sz w:val="18"/>
          <w:szCs w:val="18"/>
        </w:rPr>
        <w:t>n</w:t>
      </w:r>
      <w:r w:rsidR="000F26CB">
        <w:rPr>
          <w:rFonts w:ascii="Arial" w:hAnsi="Arial"/>
          <w:spacing w:val="1"/>
          <w:sz w:val="18"/>
          <w:szCs w:val="18"/>
        </w:rPr>
        <w:t>a</w:t>
      </w:r>
      <w:r w:rsidR="000F26CB">
        <w:rPr>
          <w:rFonts w:ascii="Arial" w:hAnsi="Arial"/>
          <w:sz w:val="18"/>
          <w:szCs w:val="18"/>
        </w:rPr>
        <w:t>l</w:t>
      </w:r>
      <w:r w:rsidR="000F26CB">
        <w:rPr>
          <w:rFonts w:ascii="Arial" w:hAnsi="Arial"/>
          <w:spacing w:val="23"/>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pacing w:val="-2"/>
          <w:sz w:val="18"/>
          <w:szCs w:val="18"/>
        </w:rPr>
        <w:t>l</w:t>
      </w:r>
      <w:r w:rsidR="000F26CB">
        <w:rPr>
          <w:rFonts w:ascii="Arial" w:hAnsi="Arial"/>
          <w:sz w:val="18"/>
          <w:szCs w:val="18"/>
        </w:rPr>
        <w:t>s</w:t>
      </w:r>
      <w:r w:rsidR="000F26CB">
        <w:rPr>
          <w:rFonts w:ascii="Arial" w:hAnsi="Arial"/>
          <w:spacing w:val="23"/>
          <w:sz w:val="18"/>
          <w:szCs w:val="18"/>
        </w:rPr>
        <w:t xml:space="preserve"> </w:t>
      </w:r>
      <w:r w:rsidR="000F26CB">
        <w:rPr>
          <w:rFonts w:ascii="Arial" w:hAnsi="Arial"/>
          <w:spacing w:val="1"/>
          <w:sz w:val="18"/>
          <w:szCs w:val="18"/>
        </w:rPr>
        <w:t>an</w:t>
      </w:r>
      <w:r w:rsidR="000F26CB">
        <w:rPr>
          <w:rFonts w:ascii="Arial" w:hAnsi="Arial"/>
          <w:sz w:val="18"/>
          <w:szCs w:val="18"/>
        </w:rPr>
        <w:t>d</w:t>
      </w:r>
      <w:r w:rsidR="000F26CB">
        <w:rPr>
          <w:rFonts w:ascii="Arial" w:hAnsi="Arial"/>
          <w:spacing w:val="23"/>
          <w:sz w:val="18"/>
          <w:szCs w:val="18"/>
        </w:rPr>
        <w:t xml:space="preserve"> </w:t>
      </w:r>
      <w:r w:rsidR="000F26CB">
        <w:rPr>
          <w:rFonts w:ascii="Arial" w:hAnsi="Arial"/>
          <w:spacing w:val="-2"/>
          <w:sz w:val="18"/>
          <w:szCs w:val="18"/>
        </w:rPr>
        <w:t>o</w:t>
      </w:r>
      <w:r w:rsidR="000F26CB">
        <w:rPr>
          <w:rFonts w:ascii="Arial" w:hAnsi="Arial"/>
          <w:sz w:val="18"/>
          <w:szCs w:val="18"/>
        </w:rPr>
        <w:t>n</w:t>
      </w:r>
      <w:r w:rsidR="000F26CB">
        <w:rPr>
          <w:rFonts w:ascii="Arial" w:hAnsi="Arial"/>
          <w:spacing w:val="25"/>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3"/>
          <w:sz w:val="18"/>
          <w:szCs w:val="18"/>
        </w:rPr>
        <w:t xml:space="preserve"> </w:t>
      </w:r>
      <w:r w:rsidR="000F26CB">
        <w:rPr>
          <w:rFonts w:ascii="Arial" w:hAnsi="Arial"/>
          <w:spacing w:val="-2"/>
          <w:sz w:val="18"/>
          <w:szCs w:val="18"/>
        </w:rPr>
        <w:t>i</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2"/>
          <w:sz w:val="18"/>
          <w:szCs w:val="18"/>
        </w:rPr>
        <w:t>n</w:t>
      </w:r>
      <w:r w:rsidR="000F26CB">
        <w:rPr>
          <w:rFonts w:ascii="Arial" w:hAnsi="Arial"/>
          <w:spacing w:val="5"/>
          <w:sz w:val="18"/>
          <w:szCs w:val="18"/>
        </w:rPr>
        <w:t>a</w:t>
      </w:r>
      <w:r w:rsidR="000F26CB">
        <w:rPr>
          <w:rFonts w:ascii="Arial" w:hAnsi="Arial"/>
          <w:sz w:val="18"/>
          <w:szCs w:val="18"/>
        </w:rPr>
        <w:t>l</w:t>
      </w:r>
      <w:r w:rsidR="000F26CB">
        <w:rPr>
          <w:rFonts w:ascii="Arial" w:hAnsi="Arial"/>
          <w:spacing w:val="23"/>
          <w:sz w:val="18"/>
          <w:szCs w:val="18"/>
        </w:rPr>
        <w:t xml:space="preserve"> </w:t>
      </w:r>
      <w:r w:rsidR="000F26CB">
        <w:rPr>
          <w:rFonts w:ascii="Arial" w:hAnsi="Arial"/>
          <w:spacing w:val="1"/>
          <w:sz w:val="18"/>
          <w:szCs w:val="18"/>
        </w:rPr>
        <w:t>co</w:t>
      </w:r>
      <w:r w:rsidR="000F26CB">
        <w:rPr>
          <w:rFonts w:ascii="Arial" w:hAnsi="Arial"/>
          <w:spacing w:val="-2"/>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l</w:t>
      </w:r>
      <w:r w:rsidR="000F26CB">
        <w:rPr>
          <w:rFonts w:ascii="Arial" w:hAnsi="Arial"/>
          <w:spacing w:val="23"/>
          <w:sz w:val="18"/>
          <w:szCs w:val="18"/>
        </w:rPr>
        <w:t xml:space="preserve"> </w:t>
      </w:r>
      <w:r w:rsidR="000F26CB">
        <w:rPr>
          <w:rFonts w:ascii="Arial" w:hAnsi="Arial"/>
          <w:spacing w:val="1"/>
          <w:sz w:val="18"/>
          <w:szCs w:val="18"/>
        </w:rPr>
        <w:t>o</w:t>
      </w:r>
      <w:r w:rsidR="000F26CB">
        <w:rPr>
          <w:rFonts w:ascii="Arial" w:hAnsi="Arial"/>
          <w:spacing w:val="-2"/>
          <w:sz w:val="18"/>
          <w:szCs w:val="18"/>
        </w:rPr>
        <w:t>b</w:t>
      </w:r>
      <w:r w:rsidR="000F26CB">
        <w:rPr>
          <w:rFonts w:ascii="Arial" w:hAnsi="Arial"/>
          <w:spacing w:val="1"/>
          <w:sz w:val="18"/>
          <w:szCs w:val="18"/>
        </w:rPr>
        <w:t>je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s</w:t>
      </w:r>
      <w:r w:rsidR="000F26CB">
        <w:rPr>
          <w:rFonts w:ascii="Arial" w:hAnsi="Arial"/>
          <w:spacing w:val="23"/>
          <w:sz w:val="18"/>
          <w:szCs w:val="18"/>
        </w:rPr>
        <w:t xml:space="preserve"> </w:t>
      </w:r>
      <w:r w:rsidR="000F26CB">
        <w:rPr>
          <w:rFonts w:ascii="Arial" w:hAnsi="Arial"/>
          <w:spacing w:val="1"/>
          <w:sz w:val="18"/>
          <w:szCs w:val="18"/>
        </w:rPr>
        <w:t>an</w:t>
      </w:r>
      <w:r w:rsidR="000F26CB">
        <w:rPr>
          <w:rFonts w:ascii="Arial" w:hAnsi="Arial"/>
          <w:sz w:val="18"/>
          <w:szCs w:val="18"/>
        </w:rPr>
        <w:t>d</w:t>
      </w:r>
      <w:r w:rsidR="000F26CB">
        <w:rPr>
          <w:rFonts w:ascii="Arial" w:hAnsi="Arial"/>
          <w:spacing w:val="23"/>
          <w:sz w:val="18"/>
          <w:szCs w:val="18"/>
        </w:rPr>
        <w:t xml:space="preserve"> </w:t>
      </w:r>
      <w:r w:rsidR="000F26CB">
        <w:rPr>
          <w:rFonts w:ascii="Arial" w:hAnsi="Arial"/>
          <w:spacing w:val="1"/>
          <w:sz w:val="18"/>
          <w:szCs w:val="18"/>
        </w:rPr>
        <w:t>s</w:t>
      </w:r>
      <w:r w:rsidR="000F26CB">
        <w:rPr>
          <w:rFonts w:ascii="Arial" w:hAnsi="Arial"/>
          <w:spacing w:val="-2"/>
          <w:sz w:val="18"/>
          <w:szCs w:val="18"/>
        </w:rPr>
        <w:t>h</w:t>
      </w:r>
      <w:r w:rsidR="000F26CB">
        <w:rPr>
          <w:rFonts w:ascii="Arial" w:hAnsi="Arial"/>
          <w:spacing w:val="1"/>
          <w:sz w:val="18"/>
          <w:szCs w:val="18"/>
        </w:rPr>
        <w:t>ou</w:t>
      </w:r>
      <w:r w:rsidR="000F26CB">
        <w:rPr>
          <w:rFonts w:ascii="Arial" w:hAnsi="Arial"/>
          <w:spacing w:val="-2"/>
          <w:sz w:val="18"/>
          <w:szCs w:val="18"/>
        </w:rPr>
        <w:t>l</w:t>
      </w:r>
      <w:r w:rsidR="000F26CB">
        <w:rPr>
          <w:rFonts w:ascii="Arial" w:hAnsi="Arial"/>
          <w:sz w:val="18"/>
          <w:szCs w:val="18"/>
        </w:rPr>
        <w:t>d</w:t>
      </w:r>
      <w:r w:rsidR="000F26CB">
        <w:rPr>
          <w:rFonts w:ascii="Arial" w:hAnsi="Arial"/>
          <w:spacing w:val="25"/>
          <w:sz w:val="18"/>
          <w:szCs w:val="18"/>
        </w:rPr>
        <w:t xml:space="preserve"> </w:t>
      </w:r>
      <w:r w:rsidR="000F26CB">
        <w:rPr>
          <w:rFonts w:ascii="Arial" w:hAnsi="Arial"/>
          <w:spacing w:val="-2"/>
          <w:sz w:val="18"/>
          <w:szCs w:val="18"/>
        </w:rPr>
        <w:t>b</w:t>
      </w:r>
      <w:r w:rsidR="000F26CB">
        <w:rPr>
          <w:rFonts w:ascii="Arial" w:hAnsi="Arial"/>
          <w:sz w:val="18"/>
          <w:szCs w:val="18"/>
        </w:rPr>
        <w:t>e</w:t>
      </w:r>
      <w:r w:rsidR="000F26CB">
        <w:rPr>
          <w:rFonts w:ascii="Arial" w:hAnsi="Arial"/>
          <w:spacing w:val="25"/>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2"/>
          <w:sz w:val="18"/>
          <w:szCs w:val="18"/>
        </w:rPr>
        <w:t xml:space="preserve"> </w:t>
      </w:r>
      <w:r w:rsidR="000F26CB">
        <w:rPr>
          <w:rFonts w:ascii="Arial" w:hAnsi="Arial"/>
          <w:spacing w:val="-1"/>
          <w:sz w:val="18"/>
          <w:szCs w:val="18"/>
        </w:rPr>
        <w:t>c</w:t>
      </w:r>
      <w:r w:rsidR="000F26CB">
        <w:rPr>
          <w:rFonts w:ascii="Arial" w:hAnsi="Arial"/>
          <w:spacing w:val="1"/>
          <w:sz w:val="18"/>
          <w:szCs w:val="18"/>
        </w:rPr>
        <w:t>o</w:t>
      </w:r>
      <w:r w:rsidR="000F26CB">
        <w:rPr>
          <w:rFonts w:ascii="Arial" w:hAnsi="Arial"/>
          <w:spacing w:val="-2"/>
          <w:sz w:val="18"/>
          <w:szCs w:val="18"/>
        </w:rPr>
        <w:t>n</w:t>
      </w:r>
      <w:r w:rsidR="000F26CB">
        <w:rPr>
          <w:rFonts w:ascii="Arial" w:hAnsi="Arial"/>
          <w:spacing w:val="1"/>
          <w:sz w:val="18"/>
          <w:szCs w:val="18"/>
        </w:rPr>
        <w:t>ce</w:t>
      </w:r>
      <w:r w:rsidR="000F26CB">
        <w:rPr>
          <w:rFonts w:ascii="Arial" w:hAnsi="Arial"/>
          <w:sz w:val="18"/>
          <w:szCs w:val="18"/>
        </w:rPr>
        <w:t>rn</w:t>
      </w:r>
      <w:r w:rsidR="000F26CB">
        <w:rPr>
          <w:rFonts w:ascii="Arial" w:hAnsi="Arial"/>
          <w:spacing w:val="20"/>
          <w:sz w:val="18"/>
          <w:szCs w:val="18"/>
        </w:rPr>
        <w:t xml:space="preserve"> </w:t>
      </w:r>
      <w:r w:rsidR="000F26CB">
        <w:rPr>
          <w:rFonts w:ascii="Arial" w:hAnsi="Arial"/>
          <w:sz w:val="18"/>
          <w:szCs w:val="18"/>
        </w:rPr>
        <w:t>to</w:t>
      </w:r>
      <w:r w:rsidR="000F26CB">
        <w:rPr>
          <w:rFonts w:ascii="Arial" w:hAnsi="Arial"/>
          <w:spacing w:val="25"/>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5"/>
          <w:sz w:val="18"/>
          <w:szCs w:val="18"/>
        </w:rPr>
        <w:t xml:space="preserve"> </w:t>
      </w:r>
      <w:r w:rsidR="000F26CB">
        <w:rPr>
          <w:rFonts w:ascii="Arial" w:hAnsi="Arial"/>
          <w:sz w:val="18"/>
          <w:szCs w:val="18"/>
        </w:rPr>
        <w:t>E</w:t>
      </w:r>
      <w:r w:rsidR="000F26CB">
        <w:rPr>
          <w:rFonts w:ascii="Arial" w:hAnsi="Arial"/>
          <w:spacing w:val="-2"/>
          <w:sz w:val="18"/>
          <w:szCs w:val="18"/>
        </w:rPr>
        <w:t>n</w:t>
      </w:r>
      <w:r w:rsidR="000F26CB">
        <w:rPr>
          <w:rFonts w:ascii="Arial" w:hAnsi="Arial"/>
          <w:sz w:val="18"/>
          <w:szCs w:val="18"/>
        </w:rPr>
        <w:t>t</w:t>
      </w:r>
      <w:r w:rsidR="000F26CB">
        <w:rPr>
          <w:rFonts w:ascii="Arial" w:hAnsi="Arial"/>
          <w:spacing w:val="1"/>
          <w:sz w:val="18"/>
          <w:szCs w:val="18"/>
        </w:rPr>
        <w:t>i</w:t>
      </w:r>
      <w:r w:rsidR="000F26CB">
        <w:rPr>
          <w:rFonts w:ascii="Arial" w:hAnsi="Arial"/>
          <w:sz w:val="18"/>
          <w:szCs w:val="18"/>
        </w:rPr>
        <w:t>t</w:t>
      </w:r>
      <w:r w:rsidR="000F26CB">
        <w:rPr>
          <w:rFonts w:ascii="Arial" w:hAnsi="Arial"/>
          <w:spacing w:val="-1"/>
          <w:sz w:val="18"/>
          <w:szCs w:val="18"/>
        </w:rPr>
        <w:t>y'</w:t>
      </w:r>
      <w:r w:rsidR="000F26CB">
        <w:rPr>
          <w:rFonts w:ascii="Arial" w:hAnsi="Arial"/>
          <w:sz w:val="18"/>
          <w:szCs w:val="18"/>
        </w:rPr>
        <w:t xml:space="preserve">s </w:t>
      </w:r>
      <w:r w:rsidR="000F26CB">
        <w:rPr>
          <w:rFonts w:ascii="Arial" w:hAnsi="Arial"/>
          <w:spacing w:val="1"/>
          <w:sz w:val="18"/>
          <w:szCs w:val="18"/>
        </w:rPr>
        <w:t>man</w:t>
      </w:r>
      <w:r w:rsidR="000F26CB">
        <w:rPr>
          <w:rFonts w:ascii="Arial" w:hAnsi="Arial"/>
          <w:spacing w:val="-2"/>
          <w:sz w:val="18"/>
          <w:szCs w:val="18"/>
        </w:rPr>
        <w:t>a</w:t>
      </w:r>
      <w:r w:rsidR="000F26CB">
        <w:rPr>
          <w:rFonts w:ascii="Arial" w:hAnsi="Arial"/>
          <w:spacing w:val="1"/>
          <w:sz w:val="18"/>
          <w:szCs w:val="18"/>
        </w:rPr>
        <w:t>ge</w:t>
      </w:r>
      <w:r w:rsidR="000F26CB">
        <w:rPr>
          <w:rFonts w:ascii="Arial" w:hAnsi="Arial"/>
          <w:spacing w:val="-1"/>
          <w:sz w:val="18"/>
          <w:szCs w:val="18"/>
        </w:rPr>
        <w:t>m</w:t>
      </w:r>
      <w:r w:rsidR="000F26CB">
        <w:rPr>
          <w:rFonts w:ascii="Arial" w:hAnsi="Arial"/>
          <w:spacing w:val="1"/>
          <w:sz w:val="18"/>
          <w:szCs w:val="18"/>
        </w:rPr>
        <w:t>en</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z w:val="18"/>
          <w:szCs w:val="18"/>
        </w:rPr>
        <w:t>Pr</w:t>
      </w:r>
      <w:r w:rsidR="000F26CB">
        <w:rPr>
          <w:rFonts w:ascii="Arial" w:hAnsi="Arial"/>
          <w:spacing w:val="1"/>
          <w:sz w:val="18"/>
          <w:szCs w:val="18"/>
        </w:rPr>
        <w:t>o</w:t>
      </w:r>
      <w:r w:rsidR="000F26CB">
        <w:rPr>
          <w:rFonts w:ascii="Arial" w:hAnsi="Arial"/>
          <w:spacing w:val="-1"/>
          <w:sz w:val="18"/>
          <w:szCs w:val="18"/>
        </w:rPr>
        <w:t>m</w:t>
      </w:r>
      <w:r w:rsidR="000F26CB">
        <w:rPr>
          <w:rFonts w:ascii="Arial" w:hAnsi="Arial"/>
          <w:spacing w:val="1"/>
          <w:sz w:val="18"/>
          <w:szCs w:val="18"/>
        </w:rPr>
        <w:t>p</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pacing w:val="-1"/>
          <w:sz w:val="18"/>
          <w:szCs w:val="18"/>
        </w:rPr>
        <w:t>s</w:t>
      </w:r>
      <w:r w:rsidR="000F26CB">
        <w:rPr>
          <w:rFonts w:ascii="Arial" w:hAnsi="Arial"/>
          <w:spacing w:val="1"/>
          <w:sz w:val="18"/>
          <w:szCs w:val="18"/>
        </w:rPr>
        <w:t>pe</w:t>
      </w:r>
      <w:r w:rsidR="000F26CB">
        <w:rPr>
          <w:rFonts w:ascii="Arial" w:hAnsi="Arial"/>
          <w:spacing w:val="-1"/>
          <w:sz w:val="18"/>
          <w:szCs w:val="18"/>
        </w:rPr>
        <w:t>c</w:t>
      </w:r>
      <w:r w:rsidR="000F26CB">
        <w:rPr>
          <w:rFonts w:ascii="Arial" w:hAnsi="Arial"/>
          <w:spacing w:val="1"/>
          <w:sz w:val="18"/>
          <w:szCs w:val="18"/>
        </w:rPr>
        <w:t>i</w:t>
      </w:r>
      <w:r w:rsidR="000F26CB">
        <w:rPr>
          <w:rFonts w:ascii="Arial" w:hAnsi="Arial"/>
          <w:sz w:val="18"/>
          <w:szCs w:val="18"/>
        </w:rPr>
        <w:t>f</w:t>
      </w:r>
      <w:r w:rsidR="000F26CB">
        <w:rPr>
          <w:rFonts w:ascii="Arial" w:hAnsi="Arial"/>
          <w:spacing w:val="-1"/>
          <w:sz w:val="18"/>
          <w:szCs w:val="18"/>
        </w:rPr>
        <w:t>i</w:t>
      </w:r>
      <w:r w:rsidR="000F26CB">
        <w:rPr>
          <w:rFonts w:ascii="Arial" w:hAnsi="Arial"/>
          <w:sz w:val="18"/>
          <w:szCs w:val="18"/>
        </w:rPr>
        <w:t>c</w:t>
      </w:r>
      <w:r w:rsidR="000F26CB">
        <w:rPr>
          <w:rFonts w:ascii="Arial" w:hAnsi="Arial"/>
          <w:spacing w:val="-1"/>
          <w:sz w:val="18"/>
          <w:szCs w:val="18"/>
        </w:rPr>
        <w:t xml:space="preserve"> </w:t>
      </w:r>
      <w:r w:rsidR="000F26CB">
        <w:rPr>
          <w:rFonts w:ascii="Arial" w:hAnsi="Arial"/>
          <w:spacing w:val="1"/>
          <w:sz w:val="18"/>
          <w:szCs w:val="18"/>
        </w:rPr>
        <w:t>ac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o</w:t>
      </w:r>
      <w:r w:rsidR="000F26CB">
        <w:rPr>
          <w:rFonts w:ascii="Arial" w:hAnsi="Arial"/>
          <w:sz w:val="18"/>
          <w:szCs w:val="18"/>
        </w:rPr>
        <w:t>n</w:t>
      </w:r>
      <w:r w:rsidR="000F26CB">
        <w:rPr>
          <w:rFonts w:ascii="Arial" w:hAnsi="Arial"/>
          <w:spacing w:val="-1"/>
          <w:sz w:val="18"/>
          <w:szCs w:val="18"/>
        </w:rPr>
        <w:t xml:space="preserve"> </w:t>
      </w:r>
      <w:r w:rsidR="000F26CB">
        <w:rPr>
          <w:rFonts w:ascii="Arial" w:hAnsi="Arial"/>
          <w:spacing w:val="1"/>
          <w:sz w:val="18"/>
          <w:szCs w:val="18"/>
        </w:rPr>
        <w:t>sho</w:t>
      </w:r>
      <w:r w:rsidR="000F26CB">
        <w:rPr>
          <w:rFonts w:ascii="Arial" w:hAnsi="Arial"/>
          <w:spacing w:val="-2"/>
          <w:sz w:val="18"/>
          <w:szCs w:val="18"/>
        </w:rPr>
        <w:t>u</w:t>
      </w:r>
      <w:r w:rsidR="000F26CB">
        <w:rPr>
          <w:rFonts w:ascii="Arial" w:hAnsi="Arial"/>
          <w:spacing w:val="1"/>
          <w:sz w:val="18"/>
          <w:szCs w:val="18"/>
        </w:rPr>
        <w:t>l</w:t>
      </w:r>
      <w:r w:rsidR="000F26CB">
        <w:rPr>
          <w:rFonts w:ascii="Arial" w:hAnsi="Arial"/>
          <w:sz w:val="18"/>
          <w:szCs w:val="18"/>
        </w:rPr>
        <w:t>d</w:t>
      </w:r>
      <w:r w:rsidR="000F26CB">
        <w:rPr>
          <w:rFonts w:ascii="Arial" w:hAnsi="Arial"/>
          <w:spacing w:val="1"/>
          <w:sz w:val="18"/>
          <w:szCs w:val="18"/>
        </w:rPr>
        <w:t xml:space="preserve"> </w:t>
      </w:r>
      <w:r w:rsidR="000F26CB">
        <w:rPr>
          <w:rFonts w:ascii="Arial" w:hAnsi="Arial"/>
          <w:spacing w:val="-1"/>
          <w:sz w:val="18"/>
          <w:szCs w:val="18"/>
        </w:rPr>
        <w:t>b</w:t>
      </w:r>
      <w:r w:rsidR="000F26CB">
        <w:rPr>
          <w:rFonts w:ascii="Arial" w:hAnsi="Arial"/>
          <w:sz w:val="18"/>
          <w:szCs w:val="18"/>
        </w:rPr>
        <w:t>e</w:t>
      </w:r>
      <w:r w:rsidR="000F26CB">
        <w:rPr>
          <w:rFonts w:ascii="Arial" w:hAnsi="Arial"/>
          <w:spacing w:val="1"/>
          <w:sz w:val="18"/>
          <w:szCs w:val="18"/>
        </w:rPr>
        <w:t xml:space="preserve"> t</w:t>
      </w:r>
      <w:r w:rsidR="000F26CB">
        <w:rPr>
          <w:rFonts w:ascii="Arial" w:hAnsi="Arial"/>
          <w:spacing w:val="-2"/>
          <w:sz w:val="18"/>
          <w:szCs w:val="18"/>
        </w:rPr>
        <w:t>a</w:t>
      </w:r>
      <w:r w:rsidR="000F26CB">
        <w:rPr>
          <w:rFonts w:ascii="Arial" w:hAnsi="Arial"/>
          <w:spacing w:val="1"/>
          <w:sz w:val="18"/>
          <w:szCs w:val="18"/>
        </w:rPr>
        <w:t>ke</w:t>
      </w:r>
      <w:r w:rsidR="000F26CB">
        <w:rPr>
          <w:rFonts w:ascii="Arial" w:hAnsi="Arial"/>
          <w:spacing w:val="-2"/>
          <w:sz w:val="18"/>
          <w:szCs w:val="18"/>
        </w:rPr>
        <w:t>n</w:t>
      </w:r>
      <w:r w:rsidR="000F26CB">
        <w:rPr>
          <w:rFonts w:ascii="Arial" w:hAnsi="Arial"/>
          <w:sz w:val="18"/>
          <w:szCs w:val="18"/>
        </w:rPr>
        <w:t>.</w:t>
      </w:r>
    </w:p>
    <w:p w14:paraId="14A9BD39" w14:textId="4ECCE89B" w:rsidR="00A74C7E" w:rsidRDefault="00A74C7E">
      <w:pPr>
        <w:widowControl w:val="0"/>
        <w:autoSpaceDE w:val="0"/>
        <w:autoSpaceDN w:val="0"/>
        <w:adjustRightInd w:val="0"/>
        <w:spacing w:before="37" w:after="0" w:line="240" w:lineRule="auto"/>
        <w:ind w:left="108" w:right="287"/>
        <w:jc w:val="both"/>
        <w:rPr>
          <w:rFonts w:ascii="Arial" w:hAnsi="Arial"/>
          <w:sz w:val="18"/>
          <w:szCs w:val="18"/>
        </w:rPr>
      </w:pPr>
    </w:p>
    <w:p w14:paraId="1886A4DE" w14:textId="77777777" w:rsidR="000F26CB" w:rsidRDefault="00F908CE">
      <w:pPr>
        <w:widowControl w:val="0"/>
        <w:autoSpaceDE w:val="0"/>
        <w:autoSpaceDN w:val="0"/>
        <w:adjustRightInd w:val="0"/>
        <w:spacing w:before="37" w:after="0" w:line="240" w:lineRule="auto"/>
        <w:ind w:left="108" w:right="282"/>
        <w:jc w:val="both"/>
        <w:rPr>
          <w:rFonts w:ascii="Arial" w:hAnsi="Arial"/>
          <w:sz w:val="18"/>
          <w:szCs w:val="18"/>
        </w:rPr>
      </w:pPr>
      <w:r>
        <w:rPr>
          <w:noProof/>
        </w:rPr>
        <mc:AlternateContent>
          <mc:Choice Requires="wps">
            <w:drawing>
              <wp:anchor distT="0" distB="0" distL="114300" distR="114300" simplePos="0" relativeHeight="251661312" behindDoc="1" locked="0" layoutInCell="0" allowOverlap="1" wp14:anchorId="2CF21AFD" wp14:editId="5F02335A">
                <wp:simplePos x="0" y="0"/>
                <wp:positionH relativeFrom="page">
                  <wp:posOffset>905510</wp:posOffset>
                </wp:positionH>
                <wp:positionV relativeFrom="paragraph">
                  <wp:posOffset>781050</wp:posOffset>
                </wp:positionV>
                <wp:extent cx="5445760" cy="12700"/>
                <wp:effectExtent l="0" t="0" r="0" b="0"/>
                <wp:wrapNone/>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5760" cy="12700"/>
                        </a:xfrm>
                        <a:custGeom>
                          <a:avLst/>
                          <a:gdLst>
                            <a:gd name="T0" fmla="*/ 0 w 8576"/>
                            <a:gd name="T1" fmla="*/ 0 h 20"/>
                            <a:gd name="T2" fmla="*/ 8576 w 8576"/>
                            <a:gd name="T3" fmla="*/ 0 h 20"/>
                          </a:gdLst>
                          <a:ahLst/>
                          <a:cxnLst>
                            <a:cxn ang="0">
                              <a:pos x="T0" y="T1"/>
                            </a:cxn>
                            <a:cxn ang="0">
                              <a:pos x="T2" y="T3"/>
                            </a:cxn>
                          </a:cxnLst>
                          <a:rect l="0" t="0" r="r" b="b"/>
                          <a:pathLst>
                            <a:path w="8576" h="20">
                              <a:moveTo>
                                <a:pt x="0" y="0"/>
                              </a:moveTo>
                              <a:lnTo>
                                <a:pt x="8576"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41DA71F" id="Freeform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1.3pt,61.5pt,500.1pt,61.5pt" coordsize="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" o:allowincell="f" filled="f" strokeweight=".20458mm">
                <v:path arrowok="t" o:connecttype="custom" o:connectlocs="0,0;5445760,0" o:connectangles="0,0"/>
                <w10:wrap anchorx="page"/>
              </v:polyline>
            </w:pict>
          </mc:Fallback>
        </mc:AlternateContent>
      </w:r>
      <w:r w:rsidR="000F26CB">
        <w:rPr>
          <w:rFonts w:ascii="Arial" w:hAnsi="Arial"/>
          <w:b/>
          <w:bCs/>
          <w:i/>
          <w:iCs/>
          <w:sz w:val="18"/>
          <w:szCs w:val="18"/>
        </w:rPr>
        <w:t>Priority</w:t>
      </w:r>
      <w:r w:rsidR="000F26CB">
        <w:rPr>
          <w:rFonts w:ascii="Arial" w:hAnsi="Arial"/>
          <w:b/>
          <w:bCs/>
          <w:i/>
          <w:iCs/>
          <w:spacing w:val="3"/>
          <w:sz w:val="18"/>
          <w:szCs w:val="18"/>
        </w:rPr>
        <w:t xml:space="preserve"> </w:t>
      </w:r>
      <w:r w:rsidR="000F26CB">
        <w:rPr>
          <w:rFonts w:ascii="Arial" w:hAnsi="Arial"/>
          <w:b/>
          <w:bCs/>
          <w:i/>
          <w:iCs/>
          <w:sz w:val="18"/>
          <w:szCs w:val="18"/>
        </w:rPr>
        <w:t>3</w:t>
      </w:r>
      <w:r w:rsidR="000F26CB">
        <w:rPr>
          <w:rFonts w:ascii="Arial" w:hAnsi="Arial"/>
          <w:b/>
          <w:bCs/>
          <w:i/>
          <w:iCs/>
          <w:spacing w:val="3"/>
          <w:sz w:val="18"/>
          <w:szCs w:val="18"/>
        </w:rPr>
        <w:t xml:space="preserve"> </w:t>
      </w:r>
      <w:r w:rsidR="000F26CB">
        <w:rPr>
          <w:rFonts w:ascii="Arial" w:hAnsi="Arial"/>
          <w:b/>
          <w:bCs/>
          <w:i/>
          <w:iCs/>
          <w:sz w:val="18"/>
          <w:szCs w:val="18"/>
        </w:rPr>
        <w:t>- Sp</w:t>
      </w:r>
      <w:r w:rsidR="000F26CB">
        <w:rPr>
          <w:rFonts w:ascii="Arial" w:hAnsi="Arial"/>
          <w:b/>
          <w:bCs/>
          <w:i/>
          <w:iCs/>
          <w:spacing w:val="1"/>
          <w:sz w:val="18"/>
          <w:szCs w:val="18"/>
        </w:rPr>
        <w:t>e</w:t>
      </w:r>
      <w:r w:rsidR="000F26CB">
        <w:rPr>
          <w:rFonts w:ascii="Arial" w:hAnsi="Arial"/>
          <w:b/>
          <w:bCs/>
          <w:i/>
          <w:iCs/>
          <w:spacing w:val="-2"/>
          <w:sz w:val="18"/>
          <w:szCs w:val="18"/>
        </w:rPr>
        <w:t>c</w:t>
      </w:r>
      <w:r w:rsidR="000F26CB">
        <w:rPr>
          <w:rFonts w:ascii="Arial" w:hAnsi="Arial"/>
          <w:b/>
          <w:bCs/>
          <w:i/>
          <w:iCs/>
          <w:sz w:val="18"/>
          <w:szCs w:val="18"/>
        </w:rPr>
        <w:t>if</w:t>
      </w:r>
      <w:r w:rsidR="000F26CB">
        <w:rPr>
          <w:rFonts w:ascii="Arial" w:hAnsi="Arial"/>
          <w:b/>
          <w:bCs/>
          <w:i/>
          <w:iCs/>
          <w:spacing w:val="1"/>
          <w:sz w:val="18"/>
          <w:szCs w:val="18"/>
        </w:rPr>
        <w:t>i</w:t>
      </w:r>
      <w:r w:rsidR="000F26CB">
        <w:rPr>
          <w:rFonts w:ascii="Arial" w:hAnsi="Arial"/>
          <w:b/>
          <w:bCs/>
          <w:i/>
          <w:iCs/>
          <w:sz w:val="18"/>
          <w:szCs w:val="18"/>
        </w:rPr>
        <w:t>c</w:t>
      </w:r>
      <w:r w:rsidR="000F26CB">
        <w:rPr>
          <w:rFonts w:ascii="Arial" w:hAnsi="Arial"/>
          <w:b/>
          <w:bCs/>
          <w:i/>
          <w:iCs/>
          <w:spacing w:val="3"/>
          <w:sz w:val="18"/>
          <w:szCs w:val="18"/>
        </w:rPr>
        <w:t xml:space="preserve"> </w:t>
      </w:r>
      <w:r w:rsidR="000F26CB">
        <w:rPr>
          <w:rFonts w:ascii="Arial" w:hAnsi="Arial"/>
          <w:b/>
          <w:bCs/>
          <w:i/>
          <w:iCs/>
          <w:sz w:val="18"/>
          <w:szCs w:val="18"/>
        </w:rPr>
        <w:t>r</w:t>
      </w:r>
      <w:r w:rsidR="000F26CB">
        <w:rPr>
          <w:rFonts w:ascii="Arial" w:hAnsi="Arial"/>
          <w:b/>
          <w:bCs/>
          <w:i/>
          <w:iCs/>
          <w:spacing w:val="-2"/>
          <w:sz w:val="18"/>
          <w:szCs w:val="18"/>
        </w:rPr>
        <w:t>e</w:t>
      </w:r>
      <w:r w:rsidR="000F26CB">
        <w:rPr>
          <w:rFonts w:ascii="Arial" w:hAnsi="Arial"/>
          <w:b/>
          <w:bCs/>
          <w:i/>
          <w:iCs/>
          <w:spacing w:val="1"/>
          <w:sz w:val="18"/>
          <w:szCs w:val="18"/>
        </w:rPr>
        <w:t>me</w:t>
      </w:r>
      <w:r w:rsidR="000F26CB">
        <w:rPr>
          <w:rFonts w:ascii="Arial" w:hAnsi="Arial"/>
          <w:b/>
          <w:bCs/>
          <w:i/>
          <w:iCs/>
          <w:sz w:val="18"/>
          <w:szCs w:val="18"/>
        </w:rPr>
        <w:t>d</w:t>
      </w:r>
      <w:r w:rsidR="000F26CB">
        <w:rPr>
          <w:rFonts w:ascii="Arial" w:hAnsi="Arial"/>
          <w:b/>
          <w:bCs/>
          <w:i/>
          <w:iCs/>
          <w:spacing w:val="-2"/>
          <w:sz w:val="18"/>
          <w:szCs w:val="18"/>
        </w:rPr>
        <w:t>i</w:t>
      </w:r>
      <w:r w:rsidR="000F26CB">
        <w:rPr>
          <w:rFonts w:ascii="Arial" w:hAnsi="Arial"/>
          <w:b/>
          <w:bCs/>
          <w:i/>
          <w:iCs/>
          <w:spacing w:val="1"/>
          <w:sz w:val="18"/>
          <w:szCs w:val="18"/>
        </w:rPr>
        <w:t>a</w:t>
      </w:r>
      <w:r w:rsidR="000F26CB">
        <w:rPr>
          <w:rFonts w:ascii="Arial" w:hAnsi="Arial"/>
          <w:b/>
          <w:bCs/>
          <w:i/>
          <w:iCs/>
          <w:sz w:val="18"/>
          <w:szCs w:val="18"/>
        </w:rPr>
        <w:t xml:space="preserve">l </w:t>
      </w:r>
      <w:r w:rsidR="000F26CB">
        <w:rPr>
          <w:rFonts w:ascii="Arial" w:hAnsi="Arial"/>
          <w:b/>
          <w:bCs/>
          <w:i/>
          <w:iCs/>
          <w:spacing w:val="1"/>
          <w:sz w:val="18"/>
          <w:szCs w:val="18"/>
        </w:rPr>
        <w:t>ac</w:t>
      </w:r>
      <w:r w:rsidR="000F26CB">
        <w:rPr>
          <w:rFonts w:ascii="Arial" w:hAnsi="Arial"/>
          <w:b/>
          <w:bCs/>
          <w:i/>
          <w:iCs/>
          <w:sz w:val="18"/>
          <w:szCs w:val="18"/>
        </w:rPr>
        <w:t>ti</w:t>
      </w:r>
      <w:r w:rsidR="000F26CB">
        <w:rPr>
          <w:rFonts w:ascii="Arial" w:hAnsi="Arial"/>
          <w:b/>
          <w:bCs/>
          <w:i/>
          <w:iCs/>
          <w:spacing w:val="1"/>
          <w:sz w:val="18"/>
          <w:szCs w:val="18"/>
        </w:rPr>
        <w:t>o</w:t>
      </w:r>
      <w:r w:rsidR="000F26CB">
        <w:rPr>
          <w:rFonts w:ascii="Arial" w:hAnsi="Arial"/>
          <w:b/>
          <w:bCs/>
          <w:i/>
          <w:iCs/>
          <w:sz w:val="18"/>
          <w:szCs w:val="18"/>
        </w:rPr>
        <w:t>n is d</w:t>
      </w:r>
      <w:r w:rsidR="000F26CB">
        <w:rPr>
          <w:rFonts w:ascii="Arial" w:hAnsi="Arial"/>
          <w:b/>
          <w:bCs/>
          <w:i/>
          <w:iCs/>
          <w:spacing w:val="1"/>
          <w:sz w:val="18"/>
          <w:szCs w:val="18"/>
        </w:rPr>
        <w:t>es</w:t>
      </w:r>
      <w:r w:rsidR="000F26CB">
        <w:rPr>
          <w:rFonts w:ascii="Arial" w:hAnsi="Arial"/>
          <w:b/>
          <w:bCs/>
          <w:i/>
          <w:iCs/>
          <w:sz w:val="18"/>
          <w:szCs w:val="18"/>
        </w:rPr>
        <w:t>ir</w:t>
      </w:r>
      <w:r w:rsidR="000F26CB">
        <w:rPr>
          <w:rFonts w:ascii="Arial" w:hAnsi="Arial"/>
          <w:b/>
          <w:bCs/>
          <w:i/>
          <w:iCs/>
          <w:spacing w:val="-2"/>
          <w:sz w:val="18"/>
          <w:szCs w:val="18"/>
        </w:rPr>
        <w:t>a</w:t>
      </w:r>
      <w:r w:rsidR="000F26CB">
        <w:rPr>
          <w:rFonts w:ascii="Arial" w:hAnsi="Arial"/>
          <w:b/>
          <w:bCs/>
          <w:i/>
          <w:iCs/>
          <w:sz w:val="18"/>
          <w:szCs w:val="18"/>
        </w:rPr>
        <w:t>b</w:t>
      </w:r>
      <w:r w:rsidR="000F26CB">
        <w:rPr>
          <w:rFonts w:ascii="Arial" w:hAnsi="Arial"/>
          <w:b/>
          <w:bCs/>
          <w:i/>
          <w:iCs/>
          <w:spacing w:val="1"/>
          <w:sz w:val="18"/>
          <w:szCs w:val="18"/>
        </w:rPr>
        <w:t>l</w:t>
      </w:r>
      <w:r w:rsidR="000F26CB">
        <w:rPr>
          <w:rFonts w:ascii="Arial" w:hAnsi="Arial"/>
          <w:b/>
          <w:bCs/>
          <w:i/>
          <w:iCs/>
          <w:spacing w:val="4"/>
          <w:sz w:val="18"/>
          <w:szCs w:val="18"/>
        </w:rPr>
        <w:t>e</w:t>
      </w:r>
      <w:r w:rsidR="000F26CB">
        <w:rPr>
          <w:rFonts w:ascii="Arial" w:hAnsi="Arial"/>
          <w:sz w:val="18"/>
          <w:szCs w:val="18"/>
        </w:rPr>
        <w:t xml:space="preserve">. </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z w:val="18"/>
          <w:szCs w:val="18"/>
        </w:rPr>
        <w:t>re</w:t>
      </w:r>
      <w:r w:rsidR="000F26CB">
        <w:rPr>
          <w:rFonts w:ascii="Arial" w:hAnsi="Arial"/>
          <w:spacing w:val="3"/>
          <w:sz w:val="18"/>
          <w:szCs w:val="18"/>
        </w:rPr>
        <w:t xml:space="preserve"> </w:t>
      </w:r>
      <w:r w:rsidR="000F26CB">
        <w:rPr>
          <w:rFonts w:ascii="Arial" w:hAnsi="Arial"/>
          <w:spacing w:val="-2"/>
          <w:sz w:val="18"/>
          <w:szCs w:val="18"/>
        </w:rPr>
        <w:t>i</w:t>
      </w:r>
      <w:r w:rsidR="000F26CB">
        <w:rPr>
          <w:rFonts w:ascii="Arial" w:hAnsi="Arial"/>
          <w:sz w:val="18"/>
          <w:szCs w:val="18"/>
        </w:rPr>
        <w:t>s</w:t>
      </w:r>
      <w:r w:rsidR="000F26CB">
        <w:rPr>
          <w:rFonts w:ascii="Arial" w:hAnsi="Arial"/>
          <w:spacing w:val="1"/>
          <w:sz w:val="18"/>
          <w:szCs w:val="18"/>
        </w:rPr>
        <w:t xml:space="preserve"> </w:t>
      </w:r>
      <w:r w:rsidR="000F26CB">
        <w:rPr>
          <w:rFonts w:ascii="Arial" w:hAnsi="Arial"/>
          <w:sz w:val="18"/>
          <w:szCs w:val="18"/>
        </w:rPr>
        <w:t>a</w:t>
      </w:r>
      <w:r w:rsidR="000F26CB">
        <w:rPr>
          <w:rFonts w:ascii="Arial" w:hAnsi="Arial"/>
          <w:spacing w:val="3"/>
          <w:sz w:val="18"/>
          <w:szCs w:val="18"/>
        </w:rPr>
        <w:t xml:space="preserve"> </w:t>
      </w:r>
      <w:r w:rsidR="000F26CB">
        <w:rPr>
          <w:rFonts w:ascii="Arial" w:hAnsi="Arial"/>
          <w:spacing w:val="-3"/>
          <w:sz w:val="18"/>
          <w:szCs w:val="18"/>
        </w:rPr>
        <w:t>w</w:t>
      </w:r>
      <w:r w:rsidR="000F26CB">
        <w:rPr>
          <w:rFonts w:ascii="Arial" w:hAnsi="Arial"/>
          <w:spacing w:val="1"/>
          <w:sz w:val="18"/>
          <w:szCs w:val="18"/>
        </w:rPr>
        <w:t>eakn</w:t>
      </w:r>
      <w:r w:rsidR="000F26CB">
        <w:rPr>
          <w:rFonts w:ascii="Arial" w:hAnsi="Arial"/>
          <w:spacing w:val="-2"/>
          <w:sz w:val="18"/>
          <w:szCs w:val="18"/>
        </w:rPr>
        <w:t>e</w:t>
      </w:r>
      <w:r w:rsidR="000F26CB">
        <w:rPr>
          <w:rFonts w:ascii="Arial" w:hAnsi="Arial"/>
          <w:spacing w:val="1"/>
          <w:sz w:val="18"/>
          <w:szCs w:val="18"/>
        </w:rPr>
        <w:t>s</w:t>
      </w:r>
      <w:r w:rsidR="000F26CB">
        <w:rPr>
          <w:rFonts w:ascii="Arial" w:hAnsi="Arial"/>
          <w:sz w:val="18"/>
          <w:szCs w:val="18"/>
        </w:rPr>
        <w:t>s</w:t>
      </w:r>
      <w:r w:rsidR="000F26CB">
        <w:rPr>
          <w:rFonts w:ascii="Arial" w:hAnsi="Arial"/>
          <w:spacing w:val="1"/>
          <w:sz w:val="18"/>
          <w:szCs w:val="18"/>
        </w:rPr>
        <w:t xml:space="preserve"> o</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2"/>
          <w:sz w:val="18"/>
          <w:szCs w:val="18"/>
        </w:rPr>
        <w:t>d</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i</w:t>
      </w:r>
      <w:r w:rsidR="000F26CB">
        <w:rPr>
          <w:rFonts w:ascii="Arial" w:hAnsi="Arial"/>
          <w:spacing w:val="1"/>
          <w:sz w:val="18"/>
          <w:szCs w:val="18"/>
        </w:rPr>
        <w:t>cie</w:t>
      </w:r>
      <w:r w:rsidR="000F26CB">
        <w:rPr>
          <w:rFonts w:ascii="Arial" w:hAnsi="Arial"/>
          <w:spacing w:val="-2"/>
          <w:sz w:val="18"/>
          <w:szCs w:val="18"/>
        </w:rPr>
        <w:t>n</w:t>
      </w:r>
      <w:r w:rsidR="000F26CB">
        <w:rPr>
          <w:rFonts w:ascii="Arial" w:hAnsi="Arial"/>
          <w:spacing w:val="1"/>
          <w:sz w:val="18"/>
          <w:szCs w:val="18"/>
        </w:rPr>
        <w:t>c</w:t>
      </w:r>
      <w:r w:rsidR="000F26CB">
        <w:rPr>
          <w:rFonts w:ascii="Arial" w:hAnsi="Arial"/>
          <w:sz w:val="18"/>
          <w:szCs w:val="18"/>
        </w:rPr>
        <w:t>y</w:t>
      </w:r>
      <w:r w:rsidR="000F26CB">
        <w:rPr>
          <w:rFonts w:ascii="Arial" w:hAnsi="Arial"/>
          <w:spacing w:val="1"/>
          <w:sz w:val="18"/>
          <w:szCs w:val="18"/>
        </w:rPr>
        <w:t xml:space="preserve"> i</w:t>
      </w:r>
      <w:r w:rsidR="000F26CB">
        <w:rPr>
          <w:rFonts w:ascii="Arial" w:hAnsi="Arial"/>
          <w:sz w:val="18"/>
          <w:szCs w:val="18"/>
        </w:rPr>
        <w:t xml:space="preserve">n </w:t>
      </w:r>
      <w:r w:rsidR="000F26CB">
        <w:rPr>
          <w:rFonts w:ascii="Arial" w:hAnsi="Arial"/>
          <w:spacing w:val="1"/>
          <w:sz w:val="18"/>
          <w:szCs w:val="18"/>
        </w:rPr>
        <w:t>i</w:t>
      </w:r>
      <w:r w:rsidR="000F26CB">
        <w:rPr>
          <w:rFonts w:ascii="Arial" w:hAnsi="Arial"/>
          <w:spacing w:val="-2"/>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na</w:t>
      </w:r>
      <w:r w:rsidR="000F26CB">
        <w:rPr>
          <w:rFonts w:ascii="Arial" w:hAnsi="Arial"/>
          <w:sz w:val="18"/>
          <w:szCs w:val="18"/>
        </w:rPr>
        <w:t xml:space="preserve">l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 xml:space="preserve">l </w:t>
      </w:r>
      <w:r w:rsidR="000F26CB">
        <w:rPr>
          <w:rFonts w:ascii="Arial" w:hAnsi="Arial"/>
          <w:spacing w:val="-3"/>
          <w:sz w:val="18"/>
          <w:szCs w:val="18"/>
        </w:rPr>
        <w:t>w</w:t>
      </w:r>
      <w:r w:rsidR="000F26CB">
        <w:rPr>
          <w:rFonts w:ascii="Arial" w:hAnsi="Arial"/>
          <w:spacing w:val="1"/>
          <w:sz w:val="18"/>
          <w:szCs w:val="18"/>
        </w:rPr>
        <w:t>hic</w:t>
      </w:r>
      <w:r w:rsidR="000F26CB">
        <w:rPr>
          <w:rFonts w:ascii="Arial" w:hAnsi="Arial"/>
          <w:sz w:val="18"/>
          <w:szCs w:val="18"/>
        </w:rPr>
        <w:t>h</w:t>
      </w:r>
      <w:r w:rsidR="000F26CB">
        <w:rPr>
          <w:rFonts w:ascii="Arial" w:hAnsi="Arial"/>
          <w:spacing w:val="2"/>
          <w:sz w:val="18"/>
          <w:szCs w:val="18"/>
        </w:rPr>
        <w:t xml:space="preserve"> </w:t>
      </w:r>
      <w:r w:rsidR="000F26CB">
        <w:rPr>
          <w:rFonts w:ascii="Arial" w:hAnsi="Arial"/>
          <w:spacing w:val="1"/>
          <w:sz w:val="18"/>
          <w:szCs w:val="18"/>
        </w:rPr>
        <w:t>indi</w:t>
      </w:r>
      <w:r w:rsidR="000F26CB">
        <w:rPr>
          <w:rFonts w:ascii="Arial" w:hAnsi="Arial"/>
          <w:spacing w:val="-1"/>
          <w:sz w:val="18"/>
          <w:szCs w:val="18"/>
        </w:rPr>
        <w:t>v</w:t>
      </w:r>
      <w:r w:rsidR="000F26CB">
        <w:rPr>
          <w:rFonts w:ascii="Arial" w:hAnsi="Arial"/>
          <w:spacing w:val="1"/>
          <w:sz w:val="18"/>
          <w:szCs w:val="18"/>
        </w:rPr>
        <w:t>i</w:t>
      </w:r>
      <w:r w:rsidR="000F26CB">
        <w:rPr>
          <w:rFonts w:ascii="Arial" w:hAnsi="Arial"/>
          <w:spacing w:val="-2"/>
          <w:sz w:val="18"/>
          <w:szCs w:val="18"/>
        </w:rPr>
        <w:t>d</w:t>
      </w:r>
      <w:r w:rsidR="000F26CB">
        <w:rPr>
          <w:rFonts w:ascii="Arial" w:hAnsi="Arial"/>
          <w:spacing w:val="1"/>
          <w:sz w:val="18"/>
          <w:szCs w:val="18"/>
        </w:rPr>
        <w:t>ua</w:t>
      </w:r>
      <w:r w:rsidR="000F26CB">
        <w:rPr>
          <w:rFonts w:ascii="Arial" w:hAnsi="Arial"/>
          <w:spacing w:val="-2"/>
          <w:sz w:val="18"/>
          <w:szCs w:val="18"/>
        </w:rPr>
        <w:t>l</w:t>
      </w:r>
      <w:r w:rsidR="000F26CB">
        <w:rPr>
          <w:rFonts w:ascii="Arial" w:hAnsi="Arial"/>
          <w:spacing w:val="1"/>
          <w:sz w:val="18"/>
          <w:szCs w:val="18"/>
        </w:rPr>
        <w:t>l</w:t>
      </w:r>
      <w:r w:rsidR="000F26CB">
        <w:rPr>
          <w:rFonts w:ascii="Arial" w:hAnsi="Arial"/>
          <w:sz w:val="18"/>
          <w:szCs w:val="18"/>
        </w:rPr>
        <w:t xml:space="preserve">y </w:t>
      </w:r>
      <w:r w:rsidR="000F26CB">
        <w:rPr>
          <w:rFonts w:ascii="Arial" w:hAnsi="Arial"/>
          <w:spacing w:val="1"/>
          <w:sz w:val="18"/>
          <w:szCs w:val="18"/>
        </w:rPr>
        <w:t>ha</w:t>
      </w:r>
      <w:r w:rsidR="000F26CB">
        <w:rPr>
          <w:rFonts w:ascii="Arial" w:hAnsi="Arial"/>
          <w:sz w:val="18"/>
          <w:szCs w:val="18"/>
        </w:rPr>
        <w:t>s</w:t>
      </w:r>
      <w:r w:rsidR="000F26CB">
        <w:rPr>
          <w:rFonts w:ascii="Arial" w:hAnsi="Arial"/>
          <w:spacing w:val="2"/>
          <w:sz w:val="18"/>
          <w:szCs w:val="18"/>
        </w:rPr>
        <w:t xml:space="preserve"> </w:t>
      </w:r>
      <w:r w:rsidR="000F26CB">
        <w:rPr>
          <w:rFonts w:ascii="Arial" w:hAnsi="Arial"/>
          <w:spacing w:val="-2"/>
          <w:sz w:val="18"/>
          <w:szCs w:val="18"/>
        </w:rPr>
        <w:t>n</w:t>
      </w:r>
      <w:r w:rsidR="000F26CB">
        <w:rPr>
          <w:rFonts w:ascii="Arial" w:hAnsi="Arial"/>
          <w:sz w:val="18"/>
          <w:szCs w:val="18"/>
        </w:rPr>
        <w:t>o</w:t>
      </w:r>
      <w:r w:rsidR="000F26CB">
        <w:rPr>
          <w:rFonts w:ascii="Arial" w:hAnsi="Arial"/>
          <w:spacing w:val="2"/>
          <w:sz w:val="18"/>
          <w:szCs w:val="18"/>
        </w:rPr>
        <w:t xml:space="preserve"> </w:t>
      </w:r>
      <w:r w:rsidR="000F26CB">
        <w:rPr>
          <w:rFonts w:ascii="Arial" w:hAnsi="Arial"/>
          <w:spacing w:val="1"/>
          <w:sz w:val="18"/>
          <w:szCs w:val="18"/>
        </w:rPr>
        <w:t>m</w:t>
      </w:r>
      <w:r w:rsidR="000F26CB">
        <w:rPr>
          <w:rFonts w:ascii="Arial" w:hAnsi="Arial"/>
          <w:spacing w:val="-2"/>
          <w:sz w:val="18"/>
          <w:szCs w:val="18"/>
        </w:rPr>
        <w:t>a</w:t>
      </w:r>
      <w:r w:rsidR="000F26CB">
        <w:rPr>
          <w:rFonts w:ascii="Arial" w:hAnsi="Arial"/>
          <w:spacing w:val="1"/>
          <w:sz w:val="18"/>
          <w:szCs w:val="18"/>
        </w:rPr>
        <w:t>jo</w:t>
      </w:r>
      <w:r w:rsidR="000F26CB">
        <w:rPr>
          <w:rFonts w:ascii="Arial" w:hAnsi="Arial"/>
          <w:sz w:val="18"/>
          <w:szCs w:val="18"/>
        </w:rPr>
        <w:t>r</w:t>
      </w:r>
      <w:r w:rsidR="000F26CB">
        <w:rPr>
          <w:rFonts w:ascii="Arial" w:hAnsi="Arial"/>
          <w:spacing w:val="5"/>
          <w:sz w:val="18"/>
          <w:szCs w:val="18"/>
        </w:rPr>
        <w:t xml:space="preserve"> </w:t>
      </w:r>
      <w:r w:rsidR="000F26CB">
        <w:rPr>
          <w:rFonts w:ascii="Arial" w:hAnsi="Arial"/>
          <w:spacing w:val="1"/>
          <w:sz w:val="18"/>
          <w:szCs w:val="18"/>
        </w:rPr>
        <w:t>i</w:t>
      </w:r>
      <w:r w:rsidR="000F26CB">
        <w:rPr>
          <w:rFonts w:ascii="Arial" w:hAnsi="Arial"/>
          <w:spacing w:val="-1"/>
          <w:sz w:val="18"/>
          <w:szCs w:val="18"/>
        </w:rPr>
        <w:t>m</w:t>
      </w:r>
      <w:r w:rsidR="000F26CB">
        <w:rPr>
          <w:rFonts w:ascii="Arial" w:hAnsi="Arial"/>
          <w:spacing w:val="1"/>
          <w:sz w:val="18"/>
          <w:szCs w:val="18"/>
        </w:rPr>
        <w:t>pa</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 xml:space="preserve"> bu</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pacing w:val="-3"/>
          <w:sz w:val="18"/>
          <w:szCs w:val="18"/>
        </w:rPr>
        <w:t>w</w:t>
      </w:r>
      <w:r w:rsidR="000F26CB">
        <w:rPr>
          <w:rFonts w:ascii="Arial" w:hAnsi="Arial"/>
          <w:spacing w:val="1"/>
          <w:sz w:val="18"/>
          <w:szCs w:val="18"/>
        </w:rPr>
        <w:t>he</w:t>
      </w:r>
      <w:r w:rsidR="000F26CB">
        <w:rPr>
          <w:rFonts w:ascii="Arial" w:hAnsi="Arial"/>
          <w:sz w:val="18"/>
          <w:szCs w:val="18"/>
        </w:rPr>
        <w:t>re</w:t>
      </w:r>
      <w:r w:rsidR="000F26CB">
        <w:rPr>
          <w:rFonts w:ascii="Arial" w:hAnsi="Arial"/>
          <w:spacing w:val="2"/>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z w:val="18"/>
          <w:szCs w:val="18"/>
        </w:rPr>
        <w:t>P</w:t>
      </w:r>
      <w:r w:rsidR="000F26CB">
        <w:rPr>
          <w:rFonts w:ascii="Arial" w:hAnsi="Arial"/>
          <w:spacing w:val="-2"/>
          <w:sz w:val="18"/>
          <w:szCs w:val="18"/>
        </w:rPr>
        <w:t>r</w:t>
      </w:r>
      <w:r w:rsidR="000F26CB">
        <w:rPr>
          <w:rFonts w:ascii="Arial" w:hAnsi="Arial"/>
          <w:spacing w:val="1"/>
          <w:sz w:val="18"/>
          <w:szCs w:val="18"/>
        </w:rPr>
        <w:t>oje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pacing w:val="-3"/>
          <w:sz w:val="18"/>
          <w:szCs w:val="18"/>
        </w:rPr>
        <w:t>w</w:t>
      </w:r>
      <w:r w:rsidR="000F26CB">
        <w:rPr>
          <w:rFonts w:ascii="Arial" w:hAnsi="Arial"/>
          <w:spacing w:val="1"/>
          <w:sz w:val="18"/>
          <w:szCs w:val="18"/>
        </w:rPr>
        <w:t>oul</w:t>
      </w:r>
      <w:r w:rsidR="000F26CB">
        <w:rPr>
          <w:rFonts w:ascii="Arial" w:hAnsi="Arial"/>
          <w:sz w:val="18"/>
          <w:szCs w:val="18"/>
        </w:rPr>
        <w:t>d</w:t>
      </w:r>
      <w:r w:rsidR="000F26CB">
        <w:rPr>
          <w:rFonts w:ascii="Arial" w:hAnsi="Arial"/>
          <w:spacing w:val="2"/>
          <w:sz w:val="18"/>
          <w:szCs w:val="18"/>
        </w:rPr>
        <w:t xml:space="preserve"> </w:t>
      </w:r>
      <w:r w:rsidR="000F26CB">
        <w:rPr>
          <w:rFonts w:ascii="Arial" w:hAnsi="Arial"/>
          <w:spacing w:val="1"/>
          <w:sz w:val="18"/>
          <w:szCs w:val="18"/>
        </w:rPr>
        <w:t>ben</w:t>
      </w:r>
      <w:r w:rsidR="000F26CB">
        <w:rPr>
          <w:rFonts w:ascii="Arial" w:hAnsi="Arial"/>
          <w:spacing w:val="-2"/>
          <w:sz w:val="18"/>
          <w:szCs w:val="18"/>
        </w:rPr>
        <w:t>e</w:t>
      </w:r>
      <w:r w:rsidR="000F26CB">
        <w:rPr>
          <w:rFonts w:ascii="Arial" w:hAnsi="Arial"/>
          <w:sz w:val="18"/>
          <w:szCs w:val="18"/>
        </w:rPr>
        <w:t>f</w:t>
      </w:r>
      <w:r w:rsidR="000F26CB">
        <w:rPr>
          <w:rFonts w:ascii="Arial" w:hAnsi="Arial"/>
          <w:spacing w:val="1"/>
          <w:sz w:val="18"/>
          <w:szCs w:val="18"/>
        </w:rPr>
        <w:t>i</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z w:val="18"/>
          <w:szCs w:val="18"/>
        </w:rPr>
        <w:t>fr</w:t>
      </w:r>
      <w:r w:rsidR="000F26CB">
        <w:rPr>
          <w:rFonts w:ascii="Arial" w:hAnsi="Arial"/>
          <w:spacing w:val="-1"/>
          <w:sz w:val="18"/>
          <w:szCs w:val="18"/>
        </w:rPr>
        <w:t>o</w:t>
      </w:r>
      <w:r w:rsidR="000F26CB">
        <w:rPr>
          <w:rFonts w:ascii="Arial" w:hAnsi="Arial"/>
          <w:sz w:val="18"/>
          <w:szCs w:val="18"/>
        </w:rPr>
        <w:t>m</w:t>
      </w:r>
      <w:r w:rsidR="000F26CB">
        <w:rPr>
          <w:rFonts w:ascii="Arial" w:hAnsi="Arial"/>
          <w:spacing w:val="2"/>
          <w:sz w:val="18"/>
          <w:szCs w:val="18"/>
        </w:rPr>
        <w:t xml:space="preserve"> </w:t>
      </w:r>
      <w:r w:rsidR="000F26CB">
        <w:rPr>
          <w:rFonts w:ascii="Arial" w:hAnsi="Arial"/>
          <w:spacing w:val="-2"/>
          <w:sz w:val="18"/>
          <w:szCs w:val="18"/>
        </w:rPr>
        <w:t>i</w:t>
      </w:r>
      <w:r w:rsidR="000F26CB">
        <w:rPr>
          <w:rFonts w:ascii="Arial" w:hAnsi="Arial"/>
          <w:spacing w:val="1"/>
          <w:sz w:val="18"/>
          <w:szCs w:val="18"/>
        </w:rPr>
        <w:t>m</w:t>
      </w:r>
      <w:r w:rsidR="000F26CB">
        <w:rPr>
          <w:rFonts w:ascii="Arial" w:hAnsi="Arial"/>
          <w:spacing w:val="-2"/>
          <w:sz w:val="18"/>
          <w:szCs w:val="18"/>
        </w:rPr>
        <w:t>p</w:t>
      </w:r>
      <w:r w:rsidR="000F26CB">
        <w:rPr>
          <w:rFonts w:ascii="Arial" w:hAnsi="Arial"/>
          <w:sz w:val="18"/>
          <w:szCs w:val="18"/>
        </w:rPr>
        <w:t>r</w:t>
      </w:r>
      <w:r w:rsidR="000F26CB">
        <w:rPr>
          <w:rFonts w:ascii="Arial" w:hAnsi="Arial"/>
          <w:spacing w:val="1"/>
          <w:sz w:val="18"/>
          <w:szCs w:val="18"/>
        </w:rPr>
        <w:t>o</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d</w:t>
      </w:r>
      <w:r w:rsidR="000F26CB">
        <w:rPr>
          <w:rFonts w:ascii="Arial" w:hAnsi="Arial"/>
          <w:spacing w:val="2"/>
          <w:sz w:val="18"/>
          <w:szCs w:val="18"/>
        </w:rPr>
        <w:t xml:space="preserve"> </w:t>
      </w:r>
      <w:r w:rsidR="000F26CB">
        <w:rPr>
          <w:rFonts w:ascii="Arial" w:hAnsi="Arial"/>
          <w:spacing w:val="1"/>
          <w:sz w:val="18"/>
          <w:szCs w:val="18"/>
        </w:rPr>
        <w:t>in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w:t>
      </w:r>
      <w:r w:rsidR="000F26CB">
        <w:rPr>
          <w:rFonts w:ascii="Arial" w:hAnsi="Arial"/>
          <w:spacing w:val="-2"/>
          <w:sz w:val="18"/>
          <w:szCs w:val="18"/>
        </w:rPr>
        <w:t>a</w:t>
      </w:r>
      <w:r w:rsidR="000F26CB">
        <w:rPr>
          <w:rFonts w:ascii="Arial" w:hAnsi="Arial"/>
          <w:sz w:val="18"/>
          <w:szCs w:val="18"/>
        </w:rPr>
        <w:t xml:space="preserve">l </w:t>
      </w:r>
      <w:r w:rsidR="000F26CB">
        <w:rPr>
          <w:rFonts w:ascii="Arial" w:hAnsi="Arial"/>
          <w:spacing w:val="1"/>
          <w:sz w:val="18"/>
          <w:szCs w:val="18"/>
        </w:rPr>
        <w:t>con</w:t>
      </w:r>
      <w:r w:rsidR="000F26CB">
        <w:rPr>
          <w:rFonts w:ascii="Arial" w:hAnsi="Arial"/>
          <w:sz w:val="18"/>
          <w:szCs w:val="18"/>
        </w:rPr>
        <w:t>t</w:t>
      </w:r>
      <w:r w:rsidR="000F26CB">
        <w:rPr>
          <w:rFonts w:ascii="Arial" w:hAnsi="Arial"/>
          <w:spacing w:val="-2"/>
          <w:sz w:val="18"/>
          <w:szCs w:val="18"/>
        </w:rPr>
        <w:t>r</w:t>
      </w:r>
      <w:r w:rsidR="000F26CB">
        <w:rPr>
          <w:rFonts w:ascii="Arial" w:hAnsi="Arial"/>
          <w:spacing w:val="1"/>
          <w:sz w:val="18"/>
          <w:szCs w:val="18"/>
        </w:rPr>
        <w:t>ol</w:t>
      </w:r>
      <w:r w:rsidR="000F26CB">
        <w:rPr>
          <w:rFonts w:ascii="Arial" w:hAnsi="Arial"/>
          <w:sz w:val="18"/>
          <w:szCs w:val="18"/>
        </w:rPr>
        <w:t>s</w:t>
      </w:r>
      <w:r w:rsidR="000F26CB">
        <w:rPr>
          <w:rFonts w:ascii="Arial" w:hAnsi="Arial"/>
          <w:spacing w:val="1"/>
          <w:sz w:val="18"/>
          <w:szCs w:val="18"/>
        </w:rPr>
        <w:t xml:space="preserve"> a</w:t>
      </w:r>
      <w:r w:rsidR="000F26CB">
        <w:rPr>
          <w:rFonts w:ascii="Arial" w:hAnsi="Arial"/>
          <w:spacing w:val="-2"/>
          <w:sz w:val="18"/>
          <w:szCs w:val="18"/>
        </w:rPr>
        <w:t>n</w:t>
      </w:r>
      <w:r w:rsidR="000F26CB">
        <w:rPr>
          <w:rFonts w:ascii="Arial" w:hAnsi="Arial"/>
          <w:spacing w:val="1"/>
          <w:sz w:val="18"/>
          <w:szCs w:val="18"/>
        </w:rPr>
        <w:t>d</w:t>
      </w:r>
      <w:r w:rsidR="000F26CB">
        <w:rPr>
          <w:rFonts w:ascii="Arial" w:hAnsi="Arial"/>
          <w:sz w:val="18"/>
          <w:szCs w:val="18"/>
        </w:rPr>
        <w:t>/</w:t>
      </w:r>
      <w:r w:rsidR="000F26CB">
        <w:rPr>
          <w:rFonts w:ascii="Arial" w:hAnsi="Arial"/>
          <w:spacing w:val="1"/>
          <w:sz w:val="18"/>
          <w:szCs w:val="18"/>
        </w:rPr>
        <w:t>o</w:t>
      </w:r>
      <w:r w:rsidR="000F26CB">
        <w:rPr>
          <w:rFonts w:ascii="Arial" w:hAnsi="Arial"/>
          <w:sz w:val="18"/>
          <w:szCs w:val="18"/>
        </w:rPr>
        <w:t xml:space="preserve">r </w:t>
      </w:r>
      <w:r w:rsidR="000F26CB">
        <w:rPr>
          <w:rFonts w:ascii="Arial" w:hAnsi="Arial"/>
          <w:spacing w:val="-3"/>
          <w:sz w:val="18"/>
          <w:szCs w:val="18"/>
        </w:rPr>
        <w:t>w</w:t>
      </w:r>
      <w:r w:rsidR="000F26CB">
        <w:rPr>
          <w:rFonts w:ascii="Arial" w:hAnsi="Arial"/>
          <w:spacing w:val="1"/>
          <w:sz w:val="18"/>
          <w:szCs w:val="18"/>
        </w:rPr>
        <w:t>he</w:t>
      </w:r>
      <w:r w:rsidR="000F26CB">
        <w:rPr>
          <w:rFonts w:ascii="Arial" w:hAnsi="Arial"/>
          <w:sz w:val="18"/>
          <w:szCs w:val="18"/>
        </w:rPr>
        <w:t>re</w:t>
      </w:r>
      <w:r w:rsidR="000F26CB">
        <w:rPr>
          <w:rFonts w:ascii="Arial" w:hAnsi="Arial"/>
          <w:spacing w:val="3"/>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1"/>
          <w:sz w:val="18"/>
          <w:szCs w:val="18"/>
        </w:rPr>
        <w:t xml:space="preserve"> </w:t>
      </w:r>
      <w:r w:rsidR="000F26CB">
        <w:rPr>
          <w:rFonts w:ascii="Arial" w:hAnsi="Arial"/>
          <w:sz w:val="18"/>
          <w:szCs w:val="18"/>
        </w:rPr>
        <w:t>E</w:t>
      </w:r>
      <w:r w:rsidR="000F26CB">
        <w:rPr>
          <w:rFonts w:ascii="Arial" w:hAnsi="Arial"/>
          <w:spacing w:val="-2"/>
          <w:sz w:val="18"/>
          <w:szCs w:val="18"/>
        </w:rPr>
        <w:t>n</w:t>
      </w:r>
      <w:r w:rsidR="000F26CB">
        <w:rPr>
          <w:rFonts w:ascii="Arial" w:hAnsi="Arial"/>
          <w:sz w:val="18"/>
          <w:szCs w:val="18"/>
        </w:rPr>
        <w:t>t</w:t>
      </w:r>
      <w:r w:rsidR="000F26CB">
        <w:rPr>
          <w:rFonts w:ascii="Arial" w:hAnsi="Arial"/>
          <w:spacing w:val="1"/>
          <w:sz w:val="18"/>
          <w:szCs w:val="18"/>
        </w:rPr>
        <w:t>i</w:t>
      </w:r>
      <w:r w:rsidR="000F26CB">
        <w:rPr>
          <w:rFonts w:ascii="Arial" w:hAnsi="Arial"/>
          <w:sz w:val="18"/>
          <w:szCs w:val="18"/>
        </w:rPr>
        <w:t>ty</w:t>
      </w:r>
      <w:r w:rsidR="000F26CB">
        <w:rPr>
          <w:rFonts w:ascii="Arial" w:hAnsi="Arial"/>
          <w:spacing w:val="1"/>
          <w:sz w:val="18"/>
          <w:szCs w:val="18"/>
        </w:rPr>
        <w:t xml:space="preserve"> </w:t>
      </w:r>
      <w:r w:rsidR="000F26CB">
        <w:rPr>
          <w:rFonts w:ascii="Arial" w:hAnsi="Arial"/>
          <w:spacing w:val="-3"/>
          <w:sz w:val="18"/>
          <w:szCs w:val="18"/>
        </w:rPr>
        <w:t>w</w:t>
      </w:r>
      <w:r w:rsidR="000F26CB">
        <w:rPr>
          <w:rFonts w:ascii="Arial" w:hAnsi="Arial"/>
          <w:spacing w:val="1"/>
          <w:sz w:val="18"/>
          <w:szCs w:val="18"/>
        </w:rPr>
        <w:t>oul</w:t>
      </w:r>
      <w:r w:rsidR="000F26CB">
        <w:rPr>
          <w:rFonts w:ascii="Arial" w:hAnsi="Arial"/>
          <w:sz w:val="18"/>
          <w:szCs w:val="18"/>
        </w:rPr>
        <w:t>d</w:t>
      </w:r>
      <w:r w:rsidR="000F26CB">
        <w:rPr>
          <w:rFonts w:ascii="Arial" w:hAnsi="Arial"/>
          <w:spacing w:val="3"/>
          <w:sz w:val="18"/>
          <w:szCs w:val="18"/>
        </w:rPr>
        <w:t xml:space="preserve"> </w:t>
      </w:r>
      <w:r w:rsidR="000F26CB">
        <w:rPr>
          <w:rFonts w:ascii="Arial" w:hAnsi="Arial"/>
          <w:spacing w:val="-2"/>
          <w:sz w:val="18"/>
          <w:szCs w:val="18"/>
        </w:rPr>
        <w:t>h</w:t>
      </w:r>
      <w:r w:rsidR="000F26CB">
        <w:rPr>
          <w:rFonts w:ascii="Arial" w:hAnsi="Arial"/>
          <w:spacing w:val="1"/>
          <w:sz w:val="18"/>
          <w:szCs w:val="18"/>
        </w:rPr>
        <w:t>a</w:t>
      </w:r>
      <w:r w:rsidR="000F26CB">
        <w:rPr>
          <w:rFonts w:ascii="Arial" w:hAnsi="Arial"/>
          <w:spacing w:val="-1"/>
          <w:sz w:val="18"/>
          <w:szCs w:val="18"/>
        </w:rPr>
        <w:t>v</w:t>
      </w:r>
      <w:r w:rsidR="000F26CB">
        <w:rPr>
          <w:rFonts w:ascii="Arial" w:hAnsi="Arial"/>
          <w:sz w:val="18"/>
          <w:szCs w:val="18"/>
        </w:rPr>
        <w:t>e</w:t>
      </w:r>
      <w:r w:rsidR="000F26CB">
        <w:rPr>
          <w:rFonts w:ascii="Arial" w:hAnsi="Arial"/>
          <w:spacing w:val="3"/>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1"/>
          <w:sz w:val="18"/>
          <w:szCs w:val="18"/>
        </w:rPr>
        <w:t xml:space="preserve"> o</w:t>
      </w:r>
      <w:r w:rsidR="000F26CB">
        <w:rPr>
          <w:rFonts w:ascii="Arial" w:hAnsi="Arial"/>
          <w:spacing w:val="-2"/>
          <w:sz w:val="18"/>
          <w:szCs w:val="18"/>
        </w:rPr>
        <w:t>p</w:t>
      </w:r>
      <w:r w:rsidR="000F26CB">
        <w:rPr>
          <w:rFonts w:ascii="Arial" w:hAnsi="Arial"/>
          <w:spacing w:val="1"/>
          <w:sz w:val="18"/>
          <w:szCs w:val="18"/>
        </w:rPr>
        <w:t>po</w:t>
      </w:r>
      <w:r w:rsidR="000F26CB">
        <w:rPr>
          <w:rFonts w:ascii="Arial" w:hAnsi="Arial"/>
          <w:sz w:val="18"/>
          <w:szCs w:val="18"/>
        </w:rPr>
        <w:t>rt</w:t>
      </w:r>
      <w:r w:rsidR="000F26CB">
        <w:rPr>
          <w:rFonts w:ascii="Arial" w:hAnsi="Arial"/>
          <w:spacing w:val="-1"/>
          <w:sz w:val="18"/>
          <w:szCs w:val="18"/>
        </w:rPr>
        <w:t>u</w:t>
      </w:r>
      <w:r w:rsidR="000F26CB">
        <w:rPr>
          <w:rFonts w:ascii="Arial" w:hAnsi="Arial"/>
          <w:spacing w:val="1"/>
          <w:sz w:val="18"/>
          <w:szCs w:val="18"/>
        </w:rPr>
        <w:t>n</w:t>
      </w:r>
      <w:r w:rsidR="000F26CB">
        <w:rPr>
          <w:rFonts w:ascii="Arial" w:hAnsi="Arial"/>
          <w:spacing w:val="-2"/>
          <w:sz w:val="18"/>
          <w:szCs w:val="18"/>
        </w:rPr>
        <w:t>i</w:t>
      </w:r>
      <w:r w:rsidR="000F26CB">
        <w:rPr>
          <w:rFonts w:ascii="Arial" w:hAnsi="Arial"/>
          <w:sz w:val="18"/>
          <w:szCs w:val="18"/>
        </w:rPr>
        <w:t>ty</w:t>
      </w:r>
      <w:r w:rsidR="000F26CB">
        <w:rPr>
          <w:rFonts w:ascii="Arial" w:hAnsi="Arial"/>
          <w:spacing w:val="1"/>
          <w:sz w:val="18"/>
          <w:szCs w:val="18"/>
        </w:rPr>
        <w:t xml:space="preserve"> </w:t>
      </w:r>
      <w:r w:rsidR="000F26CB">
        <w:rPr>
          <w:rFonts w:ascii="Arial" w:hAnsi="Arial"/>
          <w:sz w:val="18"/>
          <w:szCs w:val="18"/>
        </w:rPr>
        <w:t>to</w:t>
      </w:r>
      <w:r w:rsidR="000F26CB">
        <w:rPr>
          <w:rFonts w:ascii="Arial" w:hAnsi="Arial"/>
          <w:spacing w:val="3"/>
          <w:sz w:val="18"/>
          <w:szCs w:val="18"/>
        </w:rPr>
        <w:t xml:space="preserve"> </w:t>
      </w:r>
      <w:r w:rsidR="000F26CB">
        <w:rPr>
          <w:rFonts w:ascii="Arial" w:hAnsi="Arial"/>
          <w:spacing w:val="-2"/>
          <w:sz w:val="18"/>
          <w:szCs w:val="18"/>
        </w:rPr>
        <w:t>a</w:t>
      </w:r>
      <w:r w:rsidR="000F26CB">
        <w:rPr>
          <w:rFonts w:ascii="Arial" w:hAnsi="Arial"/>
          <w:spacing w:val="1"/>
          <w:sz w:val="18"/>
          <w:szCs w:val="18"/>
        </w:rPr>
        <w:t>ch</w:t>
      </w:r>
      <w:r w:rsidR="000F26CB">
        <w:rPr>
          <w:rFonts w:ascii="Arial" w:hAnsi="Arial"/>
          <w:spacing w:val="-2"/>
          <w:sz w:val="18"/>
          <w:szCs w:val="18"/>
        </w:rPr>
        <w:t>i</w:t>
      </w:r>
      <w:r w:rsidR="000F26CB">
        <w:rPr>
          <w:rFonts w:ascii="Arial" w:hAnsi="Arial"/>
          <w:spacing w:val="1"/>
          <w:sz w:val="18"/>
          <w:szCs w:val="18"/>
        </w:rPr>
        <w:t>e</w:t>
      </w:r>
      <w:r w:rsidR="000F26CB">
        <w:rPr>
          <w:rFonts w:ascii="Arial" w:hAnsi="Arial"/>
          <w:spacing w:val="-1"/>
          <w:sz w:val="18"/>
          <w:szCs w:val="18"/>
        </w:rPr>
        <w:t>v</w:t>
      </w:r>
      <w:r w:rsidR="000F26CB">
        <w:rPr>
          <w:rFonts w:ascii="Arial" w:hAnsi="Arial"/>
          <w:sz w:val="18"/>
          <w:szCs w:val="18"/>
        </w:rPr>
        <w:t>e</w:t>
      </w:r>
      <w:r w:rsidR="000F26CB">
        <w:rPr>
          <w:rFonts w:ascii="Arial" w:hAnsi="Arial"/>
          <w:spacing w:val="3"/>
          <w:sz w:val="18"/>
          <w:szCs w:val="18"/>
        </w:rPr>
        <w:t xml:space="preserve"> </w:t>
      </w:r>
      <w:r w:rsidR="000F26CB">
        <w:rPr>
          <w:rFonts w:ascii="Arial" w:hAnsi="Arial"/>
          <w:spacing w:val="1"/>
          <w:sz w:val="18"/>
          <w:szCs w:val="18"/>
        </w:rPr>
        <w:t>g</w:t>
      </w:r>
      <w:r w:rsidR="000F26CB">
        <w:rPr>
          <w:rFonts w:ascii="Arial" w:hAnsi="Arial"/>
          <w:sz w:val="18"/>
          <w:szCs w:val="18"/>
        </w:rPr>
        <w:t>r</w:t>
      </w:r>
      <w:r w:rsidR="000F26CB">
        <w:rPr>
          <w:rFonts w:ascii="Arial" w:hAnsi="Arial"/>
          <w:spacing w:val="-2"/>
          <w:sz w:val="18"/>
          <w:szCs w:val="18"/>
        </w:rPr>
        <w:t>e</w:t>
      </w:r>
      <w:r w:rsidR="000F26CB">
        <w:rPr>
          <w:rFonts w:ascii="Arial" w:hAnsi="Arial"/>
          <w:spacing w:val="1"/>
          <w:sz w:val="18"/>
          <w:szCs w:val="18"/>
        </w:rPr>
        <w:t>a</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 xml:space="preserve">r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4"/>
          <w:sz w:val="18"/>
          <w:szCs w:val="18"/>
        </w:rPr>
        <w:t>v</w:t>
      </w:r>
      <w:r w:rsidR="000F26CB">
        <w:rPr>
          <w:rFonts w:ascii="Arial" w:hAnsi="Arial"/>
          <w:spacing w:val="1"/>
          <w:sz w:val="18"/>
          <w:szCs w:val="18"/>
        </w:rPr>
        <w:t>ene</w:t>
      </w:r>
      <w:r w:rsidR="000F26CB">
        <w:rPr>
          <w:rFonts w:ascii="Arial" w:hAnsi="Arial"/>
          <w:spacing w:val="-1"/>
          <w:sz w:val="18"/>
          <w:szCs w:val="18"/>
        </w:rPr>
        <w:t>s</w:t>
      </w:r>
      <w:r w:rsidR="000F26CB">
        <w:rPr>
          <w:rFonts w:ascii="Arial" w:hAnsi="Arial"/>
          <w:sz w:val="18"/>
          <w:szCs w:val="18"/>
        </w:rPr>
        <w:t>s</w:t>
      </w:r>
      <w:r w:rsidR="000F26CB">
        <w:rPr>
          <w:rFonts w:ascii="Arial" w:hAnsi="Arial"/>
          <w:spacing w:val="1"/>
          <w:sz w:val="18"/>
          <w:szCs w:val="18"/>
        </w:rPr>
        <w:t xml:space="preserve"> and</w:t>
      </w:r>
      <w:r w:rsidR="000F26CB">
        <w:rPr>
          <w:rFonts w:ascii="Arial" w:hAnsi="Arial"/>
          <w:spacing w:val="-2"/>
          <w:sz w:val="18"/>
          <w:szCs w:val="18"/>
        </w:rPr>
        <w:t>/</w:t>
      </w:r>
      <w:r w:rsidR="000F26CB">
        <w:rPr>
          <w:rFonts w:ascii="Arial" w:hAnsi="Arial"/>
          <w:spacing w:val="1"/>
          <w:sz w:val="18"/>
          <w:szCs w:val="18"/>
        </w:rPr>
        <w:t>o</w:t>
      </w:r>
      <w:r w:rsidR="000F26CB">
        <w:rPr>
          <w:rFonts w:ascii="Arial" w:hAnsi="Arial"/>
          <w:sz w:val="18"/>
          <w:szCs w:val="18"/>
        </w:rPr>
        <w:t xml:space="preserve">r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fi</w:t>
      </w:r>
      <w:r w:rsidR="000F26CB">
        <w:rPr>
          <w:rFonts w:ascii="Arial" w:hAnsi="Arial"/>
          <w:spacing w:val="-1"/>
          <w:sz w:val="18"/>
          <w:szCs w:val="18"/>
        </w:rPr>
        <w:t>c</w:t>
      </w:r>
      <w:r w:rsidR="000F26CB">
        <w:rPr>
          <w:rFonts w:ascii="Arial" w:hAnsi="Arial"/>
          <w:spacing w:val="1"/>
          <w:sz w:val="18"/>
          <w:szCs w:val="18"/>
        </w:rPr>
        <w:t>ie</w:t>
      </w:r>
      <w:r w:rsidR="000F26CB">
        <w:rPr>
          <w:rFonts w:ascii="Arial" w:hAnsi="Arial"/>
          <w:spacing w:val="-2"/>
          <w:sz w:val="18"/>
          <w:szCs w:val="18"/>
        </w:rPr>
        <w:t>n</w:t>
      </w:r>
      <w:r w:rsidR="000F26CB">
        <w:rPr>
          <w:rFonts w:ascii="Arial" w:hAnsi="Arial"/>
          <w:spacing w:val="1"/>
          <w:sz w:val="18"/>
          <w:szCs w:val="18"/>
        </w:rPr>
        <w:t>c</w:t>
      </w:r>
      <w:r w:rsidR="000F26CB">
        <w:rPr>
          <w:rFonts w:ascii="Arial" w:hAnsi="Arial"/>
          <w:spacing w:val="-1"/>
          <w:sz w:val="18"/>
          <w:szCs w:val="18"/>
        </w:rPr>
        <w:t>y</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z w:val="18"/>
          <w:szCs w:val="18"/>
        </w:rPr>
        <w:t>re</w:t>
      </w:r>
      <w:r w:rsidR="000F26CB">
        <w:rPr>
          <w:rFonts w:ascii="Arial" w:hAnsi="Arial"/>
          <w:spacing w:val="2"/>
          <w:sz w:val="18"/>
          <w:szCs w:val="18"/>
        </w:rPr>
        <w:t xml:space="preserve"> </w:t>
      </w:r>
      <w:r w:rsidR="000F26CB">
        <w:rPr>
          <w:rFonts w:ascii="Arial" w:hAnsi="Arial"/>
          <w:spacing w:val="1"/>
          <w:sz w:val="18"/>
          <w:szCs w:val="18"/>
        </w:rPr>
        <w:t>i</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z w:val="18"/>
          <w:szCs w:val="18"/>
        </w:rPr>
        <w:t>a</w:t>
      </w:r>
      <w:r w:rsidR="000F26CB">
        <w:rPr>
          <w:rFonts w:ascii="Arial" w:hAnsi="Arial"/>
          <w:spacing w:val="2"/>
          <w:sz w:val="18"/>
          <w:szCs w:val="18"/>
        </w:rPr>
        <w:t xml:space="preserve"> </w:t>
      </w:r>
      <w:r w:rsidR="000F26CB">
        <w:rPr>
          <w:rFonts w:ascii="Arial" w:hAnsi="Arial"/>
          <w:spacing w:val="1"/>
          <w:sz w:val="18"/>
          <w:szCs w:val="18"/>
        </w:rPr>
        <w:t>p</w:t>
      </w:r>
      <w:r w:rsidR="000F26CB">
        <w:rPr>
          <w:rFonts w:ascii="Arial" w:hAnsi="Arial"/>
          <w:spacing w:val="-2"/>
          <w:sz w:val="18"/>
          <w:szCs w:val="18"/>
        </w:rPr>
        <w:t>o</w:t>
      </w:r>
      <w:r w:rsidR="000F26CB">
        <w:rPr>
          <w:rFonts w:ascii="Arial" w:hAnsi="Arial"/>
          <w:spacing w:val="1"/>
          <w:sz w:val="18"/>
          <w:szCs w:val="18"/>
        </w:rPr>
        <w:t>s</w:t>
      </w:r>
      <w:r w:rsidR="000F26CB">
        <w:rPr>
          <w:rFonts w:ascii="Arial" w:hAnsi="Arial"/>
          <w:spacing w:val="-1"/>
          <w:sz w:val="18"/>
          <w:szCs w:val="18"/>
        </w:rPr>
        <w:t>s</w:t>
      </w:r>
      <w:r w:rsidR="000F26CB">
        <w:rPr>
          <w:rFonts w:ascii="Arial" w:hAnsi="Arial"/>
          <w:spacing w:val="1"/>
          <w:sz w:val="18"/>
          <w:szCs w:val="18"/>
        </w:rPr>
        <w:t>ib</w:t>
      </w:r>
      <w:r w:rsidR="000F26CB">
        <w:rPr>
          <w:rFonts w:ascii="Arial" w:hAnsi="Arial"/>
          <w:spacing w:val="-2"/>
          <w:sz w:val="18"/>
          <w:szCs w:val="18"/>
        </w:rPr>
        <w:t>i</w:t>
      </w:r>
      <w:r w:rsidR="000F26CB">
        <w:rPr>
          <w:rFonts w:ascii="Arial" w:hAnsi="Arial"/>
          <w:spacing w:val="1"/>
          <w:sz w:val="18"/>
          <w:szCs w:val="18"/>
        </w:rPr>
        <w:t>li</w:t>
      </w:r>
      <w:r w:rsidR="000F26CB">
        <w:rPr>
          <w:rFonts w:ascii="Arial" w:hAnsi="Arial"/>
          <w:spacing w:val="-2"/>
          <w:sz w:val="18"/>
          <w:szCs w:val="18"/>
        </w:rPr>
        <w:t>t</w:t>
      </w:r>
      <w:r w:rsidR="000F26CB">
        <w:rPr>
          <w:rFonts w:ascii="Arial" w:hAnsi="Arial"/>
          <w:sz w:val="18"/>
          <w:szCs w:val="18"/>
        </w:rPr>
        <w:t xml:space="preserve">y </w:t>
      </w:r>
      <w:r w:rsidR="000F26CB">
        <w:rPr>
          <w:rFonts w:ascii="Arial" w:hAnsi="Arial"/>
          <w:spacing w:val="1"/>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pacing w:val="1"/>
          <w:sz w:val="18"/>
          <w:szCs w:val="18"/>
        </w:rPr>
        <w:t>undesi</w:t>
      </w:r>
      <w:r w:rsidR="000F26CB">
        <w:rPr>
          <w:rFonts w:ascii="Arial" w:hAnsi="Arial"/>
          <w:spacing w:val="-2"/>
          <w:sz w:val="18"/>
          <w:szCs w:val="18"/>
        </w:rPr>
        <w:t>r</w:t>
      </w:r>
      <w:r w:rsidR="000F26CB">
        <w:rPr>
          <w:rFonts w:ascii="Arial" w:hAnsi="Arial"/>
          <w:spacing w:val="1"/>
          <w:sz w:val="18"/>
          <w:szCs w:val="18"/>
        </w:rPr>
        <w:t>ab</w:t>
      </w:r>
      <w:r w:rsidR="000F26CB">
        <w:rPr>
          <w:rFonts w:ascii="Arial" w:hAnsi="Arial"/>
          <w:spacing w:val="-2"/>
          <w:sz w:val="18"/>
          <w:szCs w:val="18"/>
        </w:rPr>
        <w:t>l</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ts</w:t>
      </w:r>
      <w:r w:rsidR="000F26CB">
        <w:rPr>
          <w:rFonts w:ascii="Arial" w:hAnsi="Arial"/>
          <w:spacing w:val="3"/>
          <w:sz w:val="18"/>
          <w:szCs w:val="18"/>
        </w:rPr>
        <w:t xml:space="preserve"> </w:t>
      </w:r>
      <w:r w:rsidR="000F26CB">
        <w:rPr>
          <w:rFonts w:ascii="Arial" w:hAnsi="Arial"/>
          <w:spacing w:val="-2"/>
          <w:sz w:val="18"/>
          <w:szCs w:val="18"/>
        </w:rPr>
        <w:t>a</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 xml:space="preserve">e </w:t>
      </w:r>
      <w:r w:rsidR="000F26CB">
        <w:rPr>
          <w:rFonts w:ascii="Arial" w:hAnsi="Arial"/>
          <w:spacing w:val="1"/>
          <w:sz w:val="18"/>
          <w:szCs w:val="18"/>
        </w:rPr>
        <w:t>p</w:t>
      </w:r>
      <w:r w:rsidR="000F26CB">
        <w:rPr>
          <w:rFonts w:ascii="Arial" w:hAnsi="Arial"/>
          <w:sz w:val="18"/>
          <w:szCs w:val="18"/>
        </w:rPr>
        <w:t>r</w:t>
      </w:r>
      <w:r w:rsidR="000F26CB">
        <w:rPr>
          <w:rFonts w:ascii="Arial" w:hAnsi="Arial"/>
          <w:spacing w:val="1"/>
          <w:sz w:val="18"/>
          <w:szCs w:val="18"/>
        </w:rPr>
        <w:t>oc</w:t>
      </w:r>
      <w:r w:rsidR="000F26CB">
        <w:rPr>
          <w:rFonts w:ascii="Arial" w:hAnsi="Arial"/>
          <w:spacing w:val="-2"/>
          <w:sz w:val="18"/>
          <w:szCs w:val="18"/>
        </w:rPr>
        <w:t>e</w:t>
      </w:r>
      <w:r w:rsidR="000F26CB">
        <w:rPr>
          <w:rFonts w:ascii="Arial" w:hAnsi="Arial"/>
          <w:spacing w:val="1"/>
          <w:sz w:val="18"/>
          <w:szCs w:val="18"/>
        </w:rPr>
        <w:t>s</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1"/>
          <w:sz w:val="18"/>
          <w:szCs w:val="18"/>
        </w:rPr>
        <w:t>le</w:t>
      </w:r>
      <w:r w:rsidR="000F26CB">
        <w:rPr>
          <w:rFonts w:ascii="Arial" w:hAnsi="Arial"/>
          <w:spacing w:val="-1"/>
          <w:sz w:val="18"/>
          <w:szCs w:val="18"/>
        </w:rPr>
        <w:t>v</w:t>
      </w:r>
      <w:r w:rsidR="000F26CB">
        <w:rPr>
          <w:rFonts w:ascii="Arial" w:hAnsi="Arial"/>
          <w:spacing w:val="-2"/>
          <w:sz w:val="18"/>
          <w:szCs w:val="18"/>
        </w:rPr>
        <w:t>e</w:t>
      </w:r>
      <w:r w:rsidR="000F26CB">
        <w:rPr>
          <w:rFonts w:ascii="Arial" w:hAnsi="Arial"/>
          <w:spacing w:val="1"/>
          <w:sz w:val="18"/>
          <w:szCs w:val="18"/>
        </w:rPr>
        <w:t>l</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3"/>
          <w:sz w:val="18"/>
          <w:szCs w:val="18"/>
        </w:rPr>
        <w:t>w</w:t>
      </w:r>
      <w:r w:rsidR="000F26CB">
        <w:rPr>
          <w:rFonts w:ascii="Arial" w:hAnsi="Arial"/>
          <w:spacing w:val="1"/>
          <w:sz w:val="18"/>
          <w:szCs w:val="18"/>
        </w:rPr>
        <w:t>hich</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2"/>
          <w:sz w:val="18"/>
          <w:szCs w:val="18"/>
        </w:rPr>
        <w:t>m</w:t>
      </w:r>
      <w:r w:rsidR="000F26CB">
        <w:rPr>
          <w:rFonts w:ascii="Arial" w:hAnsi="Arial"/>
          <w:spacing w:val="-2"/>
          <w:sz w:val="18"/>
          <w:szCs w:val="18"/>
        </w:rPr>
        <w:t>b</w:t>
      </w:r>
      <w:r w:rsidR="000F26CB">
        <w:rPr>
          <w:rFonts w:ascii="Arial" w:hAnsi="Arial"/>
          <w:spacing w:val="1"/>
          <w:sz w:val="18"/>
          <w:szCs w:val="18"/>
        </w:rPr>
        <w:t>i</w:t>
      </w:r>
      <w:r w:rsidR="000F26CB">
        <w:rPr>
          <w:rFonts w:ascii="Arial" w:hAnsi="Arial"/>
          <w:spacing w:val="-2"/>
          <w:sz w:val="18"/>
          <w:szCs w:val="18"/>
        </w:rPr>
        <w:t>n</w:t>
      </w:r>
      <w:r w:rsidR="000F26CB">
        <w:rPr>
          <w:rFonts w:ascii="Arial" w:hAnsi="Arial"/>
          <w:spacing w:val="1"/>
          <w:sz w:val="18"/>
          <w:szCs w:val="18"/>
        </w:rPr>
        <w:t>e</w:t>
      </w:r>
      <w:r w:rsidR="000F26CB">
        <w:rPr>
          <w:rFonts w:ascii="Arial" w:hAnsi="Arial"/>
          <w:sz w:val="18"/>
          <w:szCs w:val="18"/>
        </w:rPr>
        <w:t>d</w:t>
      </w:r>
      <w:r w:rsidR="000F26CB">
        <w:rPr>
          <w:rFonts w:ascii="Arial" w:hAnsi="Arial"/>
          <w:spacing w:val="2"/>
          <w:sz w:val="18"/>
          <w:szCs w:val="18"/>
        </w:rPr>
        <w:t xml:space="preserve"> </w:t>
      </w:r>
      <w:r w:rsidR="000F26CB">
        <w:rPr>
          <w:rFonts w:ascii="Arial" w:hAnsi="Arial"/>
          <w:spacing w:val="-3"/>
          <w:sz w:val="18"/>
          <w:szCs w:val="18"/>
        </w:rPr>
        <w:t>w</w:t>
      </w:r>
      <w:r w:rsidR="000F26CB">
        <w:rPr>
          <w:rFonts w:ascii="Arial" w:hAnsi="Arial"/>
          <w:spacing w:val="1"/>
          <w:sz w:val="18"/>
          <w:szCs w:val="18"/>
        </w:rPr>
        <w:t>i</w:t>
      </w:r>
      <w:r w:rsidR="000F26CB">
        <w:rPr>
          <w:rFonts w:ascii="Arial" w:hAnsi="Arial"/>
          <w:sz w:val="18"/>
          <w:szCs w:val="18"/>
        </w:rPr>
        <w:t>th</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t</w:t>
      </w:r>
      <w:r w:rsidR="000F26CB">
        <w:rPr>
          <w:rFonts w:ascii="Arial" w:hAnsi="Arial"/>
          <w:spacing w:val="1"/>
          <w:sz w:val="18"/>
          <w:szCs w:val="18"/>
        </w:rPr>
        <w:t>he</w:t>
      </w:r>
      <w:r w:rsidR="000F26CB">
        <w:rPr>
          <w:rFonts w:ascii="Arial" w:hAnsi="Arial"/>
          <w:sz w:val="18"/>
          <w:szCs w:val="18"/>
        </w:rPr>
        <w:t xml:space="preserve">r </w:t>
      </w:r>
      <w:r w:rsidR="000F26CB">
        <w:rPr>
          <w:rFonts w:ascii="Arial" w:hAnsi="Arial"/>
          <w:spacing w:val="-3"/>
          <w:sz w:val="18"/>
          <w:szCs w:val="18"/>
        </w:rPr>
        <w:t>w</w:t>
      </w:r>
      <w:r w:rsidR="000F26CB">
        <w:rPr>
          <w:rFonts w:ascii="Arial" w:hAnsi="Arial"/>
          <w:spacing w:val="1"/>
          <w:sz w:val="18"/>
          <w:szCs w:val="18"/>
        </w:rPr>
        <w:t>eaknes</w:t>
      </w:r>
      <w:r w:rsidR="000F26CB">
        <w:rPr>
          <w:rFonts w:ascii="Arial" w:hAnsi="Arial"/>
          <w:spacing w:val="-1"/>
          <w:sz w:val="18"/>
          <w:szCs w:val="18"/>
        </w:rPr>
        <w:t>s</w:t>
      </w:r>
      <w:r w:rsidR="000F26CB">
        <w:rPr>
          <w:rFonts w:ascii="Arial" w:hAnsi="Arial"/>
          <w:spacing w:val="1"/>
          <w:sz w:val="18"/>
          <w:szCs w:val="18"/>
        </w:rPr>
        <w:t>es</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ul</w:t>
      </w:r>
      <w:r w:rsidR="000F26CB">
        <w:rPr>
          <w:rFonts w:ascii="Arial" w:hAnsi="Arial"/>
          <w:sz w:val="18"/>
          <w:szCs w:val="18"/>
        </w:rPr>
        <w:t>d</w:t>
      </w:r>
      <w:r w:rsidR="000F26CB">
        <w:rPr>
          <w:rFonts w:ascii="Arial" w:hAnsi="Arial"/>
          <w:spacing w:val="-1"/>
          <w:sz w:val="18"/>
          <w:szCs w:val="18"/>
        </w:rPr>
        <w:t xml:space="preserve"> </w:t>
      </w:r>
      <w:r w:rsidR="000F26CB">
        <w:rPr>
          <w:rFonts w:ascii="Arial" w:hAnsi="Arial"/>
          <w:spacing w:val="1"/>
          <w:sz w:val="18"/>
          <w:szCs w:val="18"/>
        </w:rPr>
        <w:t>gi</w:t>
      </w:r>
      <w:r w:rsidR="000F26CB">
        <w:rPr>
          <w:rFonts w:ascii="Arial" w:hAnsi="Arial"/>
          <w:spacing w:val="-1"/>
          <w:sz w:val="18"/>
          <w:szCs w:val="18"/>
        </w:rPr>
        <w:t>v</w:t>
      </w:r>
      <w:r w:rsidR="000F26CB">
        <w:rPr>
          <w:rFonts w:ascii="Arial" w:hAnsi="Arial"/>
          <w:sz w:val="18"/>
          <w:szCs w:val="18"/>
        </w:rPr>
        <w:t>e</w:t>
      </w:r>
      <w:r w:rsidR="000F26CB">
        <w:rPr>
          <w:rFonts w:ascii="Arial" w:hAnsi="Arial"/>
          <w:spacing w:val="1"/>
          <w:sz w:val="18"/>
          <w:szCs w:val="18"/>
        </w:rPr>
        <w:t xml:space="preserve"> </w:t>
      </w:r>
      <w:r w:rsidR="000F26CB">
        <w:rPr>
          <w:rFonts w:ascii="Arial" w:hAnsi="Arial"/>
          <w:spacing w:val="-1"/>
          <w:sz w:val="18"/>
          <w:szCs w:val="18"/>
        </w:rPr>
        <w:t>c</w:t>
      </w:r>
      <w:r w:rsidR="000F26CB">
        <w:rPr>
          <w:rFonts w:ascii="Arial" w:hAnsi="Arial"/>
          <w:spacing w:val="1"/>
          <w:sz w:val="18"/>
          <w:szCs w:val="18"/>
        </w:rPr>
        <w:t>a</w:t>
      </w:r>
      <w:r w:rsidR="000F26CB">
        <w:rPr>
          <w:rFonts w:ascii="Arial" w:hAnsi="Arial"/>
          <w:spacing w:val="-2"/>
          <w:sz w:val="18"/>
          <w:szCs w:val="18"/>
        </w:rPr>
        <w:t>u</w:t>
      </w:r>
      <w:r w:rsidR="000F26CB">
        <w:rPr>
          <w:rFonts w:ascii="Arial" w:hAnsi="Arial"/>
          <w:spacing w:val="1"/>
          <w:sz w:val="18"/>
          <w:szCs w:val="18"/>
        </w:rPr>
        <w:t>s</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fo</w:t>
      </w:r>
      <w:r w:rsidR="000F26CB">
        <w:rPr>
          <w:rFonts w:ascii="Arial" w:hAnsi="Arial"/>
          <w:sz w:val="18"/>
          <w:szCs w:val="18"/>
        </w:rPr>
        <w:t xml:space="preserve">r </w:t>
      </w:r>
      <w:r w:rsidR="000F26CB">
        <w:rPr>
          <w:rFonts w:ascii="Arial" w:hAnsi="Arial"/>
          <w:spacing w:val="-1"/>
          <w:sz w:val="18"/>
          <w:szCs w:val="18"/>
        </w:rPr>
        <w:t>c</w:t>
      </w:r>
      <w:r w:rsidR="000F26CB">
        <w:rPr>
          <w:rFonts w:ascii="Arial" w:hAnsi="Arial"/>
          <w:spacing w:val="1"/>
          <w:sz w:val="18"/>
          <w:szCs w:val="18"/>
        </w:rPr>
        <w:t>on</w:t>
      </w:r>
      <w:r w:rsidR="000F26CB">
        <w:rPr>
          <w:rFonts w:ascii="Arial" w:hAnsi="Arial"/>
          <w:spacing w:val="-1"/>
          <w:sz w:val="18"/>
          <w:szCs w:val="18"/>
        </w:rPr>
        <w:t>c</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n</w:t>
      </w:r>
      <w:r w:rsidR="000F26CB">
        <w:rPr>
          <w:rFonts w:ascii="Arial" w:hAnsi="Arial"/>
          <w:sz w:val="18"/>
          <w:szCs w:val="18"/>
        </w:rPr>
        <w:t>.</w:t>
      </w:r>
    </w:p>
    <w:p w14:paraId="006F9F03" w14:textId="77777777" w:rsidR="000F26CB" w:rsidRDefault="000F26CB">
      <w:pPr>
        <w:widowControl w:val="0"/>
        <w:autoSpaceDE w:val="0"/>
        <w:autoSpaceDN w:val="0"/>
        <w:adjustRightInd w:val="0"/>
        <w:spacing w:before="37" w:after="0" w:line="240" w:lineRule="auto"/>
        <w:ind w:left="108" w:right="282"/>
        <w:jc w:val="both"/>
        <w:rPr>
          <w:rFonts w:ascii="Arial" w:hAnsi="Arial"/>
          <w:sz w:val="18"/>
          <w:szCs w:val="18"/>
        </w:rPr>
        <w:sectPr w:rsidR="000F26CB">
          <w:pgSz w:w="11920" w:h="16840"/>
          <w:pgMar w:top="1360" w:right="1680" w:bottom="280" w:left="1440" w:header="720" w:footer="720" w:gutter="0"/>
          <w:cols w:space="720" w:equalWidth="0">
            <w:col w:w="8800"/>
          </w:cols>
          <w:noEndnote/>
        </w:sectPr>
      </w:pPr>
    </w:p>
    <w:p w14:paraId="5533D8B5" w14:textId="77777777" w:rsidR="000F26CB" w:rsidRDefault="000F26CB">
      <w:pPr>
        <w:widowControl w:val="0"/>
        <w:autoSpaceDE w:val="0"/>
        <w:autoSpaceDN w:val="0"/>
        <w:adjustRightInd w:val="0"/>
        <w:spacing w:before="63" w:after="0" w:line="240" w:lineRule="auto"/>
        <w:ind w:left="200" w:right="-20"/>
        <w:rPr>
          <w:rFonts w:ascii="Arial" w:hAnsi="Arial"/>
          <w:sz w:val="28"/>
          <w:szCs w:val="28"/>
        </w:rPr>
      </w:pPr>
      <w:r>
        <w:rPr>
          <w:rFonts w:ascii="Arial" w:hAnsi="Arial"/>
          <w:b/>
          <w:bCs/>
          <w:spacing w:val="-4"/>
          <w:sz w:val="28"/>
          <w:szCs w:val="28"/>
        </w:rPr>
        <w:lastRenderedPageBreak/>
        <w:t>A</w:t>
      </w:r>
      <w:r>
        <w:rPr>
          <w:rFonts w:ascii="Arial" w:hAnsi="Arial"/>
          <w:b/>
          <w:bCs/>
          <w:spacing w:val="1"/>
          <w:sz w:val="28"/>
          <w:szCs w:val="28"/>
        </w:rPr>
        <w:t>U</w:t>
      </w:r>
      <w:r>
        <w:rPr>
          <w:rFonts w:ascii="Arial" w:hAnsi="Arial"/>
          <w:b/>
          <w:bCs/>
          <w:spacing w:val="-1"/>
          <w:sz w:val="28"/>
          <w:szCs w:val="28"/>
        </w:rPr>
        <w:t>D</w:t>
      </w:r>
      <w:r>
        <w:rPr>
          <w:rFonts w:ascii="Arial" w:hAnsi="Arial"/>
          <w:b/>
          <w:bCs/>
          <w:spacing w:val="1"/>
          <w:sz w:val="28"/>
          <w:szCs w:val="28"/>
        </w:rPr>
        <w:t>I</w:t>
      </w:r>
      <w:r>
        <w:rPr>
          <w:rFonts w:ascii="Arial" w:hAnsi="Arial"/>
          <w:b/>
          <w:bCs/>
          <w:sz w:val="28"/>
          <w:szCs w:val="28"/>
        </w:rPr>
        <w:t xml:space="preserve">T </w:t>
      </w:r>
      <w:r>
        <w:rPr>
          <w:rFonts w:ascii="Arial" w:hAnsi="Arial"/>
          <w:b/>
          <w:bCs/>
          <w:spacing w:val="-1"/>
          <w:sz w:val="28"/>
          <w:szCs w:val="28"/>
        </w:rPr>
        <w:t>R</w:t>
      </w:r>
      <w:r>
        <w:rPr>
          <w:rFonts w:ascii="Arial" w:hAnsi="Arial"/>
          <w:b/>
          <w:bCs/>
          <w:sz w:val="28"/>
          <w:szCs w:val="28"/>
        </w:rPr>
        <w:t>E</w:t>
      </w:r>
      <w:r>
        <w:rPr>
          <w:rFonts w:ascii="Arial" w:hAnsi="Arial"/>
          <w:b/>
          <w:bCs/>
          <w:spacing w:val="-1"/>
          <w:sz w:val="28"/>
          <w:szCs w:val="28"/>
        </w:rPr>
        <w:t>C</w:t>
      </w:r>
      <w:r>
        <w:rPr>
          <w:rFonts w:ascii="Arial" w:hAnsi="Arial"/>
          <w:b/>
          <w:bCs/>
          <w:spacing w:val="-3"/>
          <w:sz w:val="28"/>
          <w:szCs w:val="28"/>
        </w:rPr>
        <w:t>O</w:t>
      </w:r>
      <w:r>
        <w:rPr>
          <w:rFonts w:ascii="Arial" w:hAnsi="Arial"/>
          <w:b/>
          <w:bCs/>
          <w:spacing w:val="1"/>
          <w:sz w:val="28"/>
          <w:szCs w:val="28"/>
        </w:rPr>
        <w:t>MM</w:t>
      </w:r>
      <w:r>
        <w:rPr>
          <w:rFonts w:ascii="Arial" w:hAnsi="Arial"/>
          <w:b/>
          <w:bCs/>
          <w:spacing w:val="-3"/>
          <w:sz w:val="28"/>
          <w:szCs w:val="28"/>
        </w:rPr>
        <w:t>E</w:t>
      </w:r>
      <w:r>
        <w:rPr>
          <w:rFonts w:ascii="Arial" w:hAnsi="Arial"/>
          <w:b/>
          <w:bCs/>
          <w:spacing w:val="-1"/>
          <w:sz w:val="28"/>
          <w:szCs w:val="28"/>
        </w:rPr>
        <w:t>N</w:t>
      </w:r>
      <w:r>
        <w:rPr>
          <w:rFonts w:ascii="Arial" w:hAnsi="Arial"/>
          <w:b/>
          <w:bCs/>
          <w:spacing w:val="3"/>
          <w:sz w:val="28"/>
          <w:szCs w:val="28"/>
        </w:rPr>
        <w:t>D</w:t>
      </w:r>
      <w:r>
        <w:rPr>
          <w:rFonts w:ascii="Arial" w:hAnsi="Arial"/>
          <w:b/>
          <w:bCs/>
          <w:spacing w:val="-6"/>
          <w:sz w:val="28"/>
          <w:szCs w:val="28"/>
        </w:rPr>
        <w:t>A</w:t>
      </w:r>
      <w:r>
        <w:rPr>
          <w:rFonts w:ascii="Arial" w:hAnsi="Arial"/>
          <w:b/>
          <w:bCs/>
          <w:spacing w:val="-1"/>
          <w:sz w:val="28"/>
          <w:szCs w:val="28"/>
        </w:rPr>
        <w:t>T</w:t>
      </w:r>
      <w:r>
        <w:rPr>
          <w:rFonts w:ascii="Arial" w:hAnsi="Arial"/>
          <w:b/>
          <w:bCs/>
          <w:spacing w:val="1"/>
          <w:sz w:val="28"/>
          <w:szCs w:val="28"/>
        </w:rPr>
        <w:t>I</w:t>
      </w:r>
      <w:r>
        <w:rPr>
          <w:rFonts w:ascii="Arial" w:hAnsi="Arial"/>
          <w:b/>
          <w:bCs/>
          <w:sz w:val="28"/>
          <w:szCs w:val="28"/>
        </w:rPr>
        <w:t>O</w:t>
      </w:r>
      <w:r>
        <w:rPr>
          <w:rFonts w:ascii="Arial" w:hAnsi="Arial"/>
          <w:b/>
          <w:bCs/>
          <w:spacing w:val="-1"/>
          <w:sz w:val="28"/>
          <w:szCs w:val="28"/>
        </w:rPr>
        <w:t>N</w:t>
      </w:r>
      <w:r>
        <w:rPr>
          <w:rFonts w:ascii="Arial" w:hAnsi="Arial"/>
          <w:b/>
          <w:bCs/>
          <w:sz w:val="28"/>
          <w:szCs w:val="28"/>
        </w:rPr>
        <w:t>S</w:t>
      </w:r>
    </w:p>
    <w:p w14:paraId="22D29369" w14:textId="7C21221D" w:rsidR="00CD3FA1" w:rsidRDefault="00CD3FA1"/>
    <w:p w14:paraId="78D26205" w14:textId="37BAC7E5" w:rsidR="000352C2" w:rsidRPr="0013289E" w:rsidRDefault="000352C2" w:rsidP="00AA1CE8">
      <w:pPr>
        <w:pStyle w:val="ListParagraph"/>
        <w:numPr>
          <w:ilvl w:val="0"/>
          <w:numId w:val="1"/>
        </w:numPr>
        <w:spacing w:after="0" w:line="240" w:lineRule="auto"/>
        <w:ind w:right="4780"/>
        <w:jc w:val="both"/>
        <w:rPr>
          <w:rFonts w:asciiTheme="minorBidi" w:hAnsiTheme="minorBidi" w:cstheme="minorBidi"/>
          <w:sz w:val="10"/>
          <w:szCs w:val="10"/>
        </w:rPr>
      </w:pPr>
      <w:r w:rsidRPr="0013289E">
        <w:rPr>
          <w:rFonts w:asciiTheme="minorBidi" w:hAnsiTheme="minorBidi" w:cstheme="minorBidi"/>
          <w:b/>
          <w:bCs/>
          <w:sz w:val="20"/>
          <w:szCs w:val="20"/>
        </w:rPr>
        <w:t>Management Control Finding</w:t>
      </w:r>
    </w:p>
    <w:p w14:paraId="3A075453" w14:textId="77777777" w:rsidR="000352C2" w:rsidRPr="000352C2" w:rsidRDefault="000352C2" w:rsidP="000352C2">
      <w:pPr>
        <w:spacing w:after="0" w:line="200" w:lineRule="exact"/>
        <w:rPr>
          <w:rFonts w:ascii="Times New Roman" w:hAnsi="Times New Roman"/>
          <w:sz w:val="20"/>
          <w:szCs w:val="20"/>
        </w:rPr>
      </w:pPr>
    </w:p>
    <w:p w14:paraId="463ACD64" w14:textId="77777777" w:rsidR="00AC3F88" w:rsidRPr="007F7A15" w:rsidRDefault="000352C2" w:rsidP="00D6271F">
      <w:pPr>
        <w:pStyle w:val="BodySingle"/>
        <w:spacing w:before="120" w:after="120" w:line="240" w:lineRule="auto"/>
        <w:rPr>
          <w:rFonts w:asciiTheme="minorBidi" w:hAnsiTheme="minorBidi" w:cstheme="minorBidi"/>
          <w:sz w:val="20"/>
        </w:rPr>
      </w:pPr>
      <w:r>
        <w:rPr>
          <w:rFonts w:ascii="Times New Roman" w:hAnsi="Times New Roman" w:cs="Times New Roman"/>
          <w:sz w:val="20"/>
        </w:rPr>
        <w:t xml:space="preserve">     </w:t>
      </w:r>
      <w:r w:rsidRPr="007F7A15">
        <w:rPr>
          <w:rFonts w:asciiTheme="minorBidi" w:hAnsiTheme="minorBidi" w:cstheme="minorBidi"/>
          <w:sz w:val="20"/>
        </w:rPr>
        <w:t>The management c</w:t>
      </w:r>
      <w:r w:rsidR="00D6271F" w:rsidRPr="007F7A15">
        <w:rPr>
          <w:rFonts w:asciiTheme="minorBidi" w:hAnsiTheme="minorBidi" w:cstheme="minorBidi"/>
          <w:sz w:val="20"/>
        </w:rPr>
        <w:t>ontrol findings are as follows:</w:t>
      </w:r>
    </w:p>
    <w:p w14:paraId="58E65BFB" w14:textId="77777777" w:rsidR="00C02E3E" w:rsidRDefault="00C02E3E" w:rsidP="00C02E3E">
      <w:pPr>
        <w:widowControl w:val="0"/>
        <w:autoSpaceDE w:val="0"/>
        <w:autoSpaceDN w:val="0"/>
        <w:adjustRightInd w:val="0"/>
        <w:spacing w:before="5" w:after="0" w:line="80" w:lineRule="exact"/>
        <w:rPr>
          <w:rFonts w:ascii="Times New Roman" w:hAnsi="Times New Roman" w:cs="Times New Roman"/>
          <w:sz w:val="8"/>
          <w:szCs w:val="8"/>
        </w:rPr>
      </w:pPr>
    </w:p>
    <w:p w14:paraId="1863802E" w14:textId="77777777" w:rsidR="00C02E3E" w:rsidRDefault="00C02E3E" w:rsidP="00C02E3E">
      <w:pPr>
        <w:widowControl w:val="0"/>
        <w:autoSpaceDE w:val="0"/>
        <w:autoSpaceDN w:val="0"/>
        <w:adjustRightInd w:val="0"/>
        <w:spacing w:before="5" w:after="0" w:line="80" w:lineRule="exact"/>
        <w:rPr>
          <w:rFonts w:ascii="Times New Roman" w:hAnsi="Times New Roman" w:cs="Times New Roman"/>
          <w:sz w:val="8"/>
          <w:szCs w:val="8"/>
        </w:rPr>
      </w:pPr>
    </w:p>
    <w:p w14:paraId="3C392FF1" w14:textId="77777777" w:rsidR="00C02E3E" w:rsidRPr="00C02E3E" w:rsidRDefault="00C02E3E" w:rsidP="00C02E3E">
      <w:pPr>
        <w:widowControl w:val="0"/>
        <w:autoSpaceDE w:val="0"/>
        <w:autoSpaceDN w:val="0"/>
        <w:adjustRightInd w:val="0"/>
        <w:spacing w:before="5" w:after="0" w:line="80" w:lineRule="exact"/>
        <w:rPr>
          <w:rFonts w:ascii="Times New Roman" w:hAnsi="Times New Roman" w:cs="Times New Roman"/>
          <w:sz w:val="8"/>
          <w:szCs w:val="8"/>
        </w:rPr>
      </w:pPr>
    </w:p>
    <w:p w14:paraId="6C4BCED6" w14:textId="7ED8850D" w:rsidR="005E7F0D" w:rsidRDefault="005E7F0D" w:rsidP="00973EA8">
      <w:pPr>
        <w:rPr>
          <w:b/>
          <w:bCs/>
          <w:i/>
        </w:rPr>
      </w:pPr>
    </w:p>
    <w:tbl>
      <w:tblPr>
        <w:tblW w:w="0" w:type="auto"/>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55"/>
        <w:gridCol w:w="6361"/>
      </w:tblGrid>
      <w:tr w:rsidR="005E7F0D" w:rsidRPr="005E7F0D" w14:paraId="047096D2" w14:textId="77777777" w:rsidTr="00795F90">
        <w:trPr>
          <w:trHeight w:val="459"/>
        </w:trPr>
        <w:tc>
          <w:tcPr>
            <w:tcW w:w="2155" w:type="dxa"/>
            <w:shd w:val="clear" w:color="auto" w:fill="auto"/>
          </w:tcPr>
          <w:p w14:paraId="225686D9" w14:textId="37687D39" w:rsidR="005E7F0D" w:rsidRPr="005E7F0D" w:rsidRDefault="005E7F0D" w:rsidP="00795F90">
            <w:pPr>
              <w:pStyle w:val="BodySingle"/>
              <w:spacing w:before="120" w:after="120" w:line="240" w:lineRule="auto"/>
              <w:rPr>
                <w:sz w:val="18"/>
                <w:szCs w:val="18"/>
              </w:rPr>
            </w:pPr>
            <w:r w:rsidRPr="005E7F0D">
              <w:rPr>
                <w:b/>
                <w:sz w:val="18"/>
                <w:szCs w:val="18"/>
              </w:rPr>
              <w:t>Finding n°:</w:t>
            </w:r>
            <w:r w:rsidRPr="005E7F0D">
              <w:rPr>
                <w:sz w:val="18"/>
                <w:szCs w:val="18"/>
              </w:rPr>
              <w:t xml:space="preserve"> </w:t>
            </w:r>
            <w:r w:rsidR="00DF510D">
              <w:rPr>
                <w:sz w:val="18"/>
                <w:szCs w:val="18"/>
              </w:rPr>
              <w:t>1</w:t>
            </w:r>
          </w:p>
        </w:tc>
        <w:tc>
          <w:tcPr>
            <w:tcW w:w="6361" w:type="dxa"/>
            <w:shd w:val="clear" w:color="auto" w:fill="auto"/>
          </w:tcPr>
          <w:p w14:paraId="6C7FF896" w14:textId="77777777" w:rsidR="005E7F0D" w:rsidRPr="005E7F0D" w:rsidRDefault="005E7F0D" w:rsidP="00795F90">
            <w:pPr>
              <w:pStyle w:val="BodySingle"/>
              <w:spacing w:before="120" w:after="120" w:line="240" w:lineRule="auto"/>
              <w:rPr>
                <w:sz w:val="18"/>
                <w:szCs w:val="18"/>
              </w:rPr>
            </w:pPr>
            <w:r w:rsidRPr="005E7F0D">
              <w:rPr>
                <w:b/>
                <w:sz w:val="18"/>
                <w:szCs w:val="18"/>
              </w:rPr>
              <w:t>Title:</w:t>
            </w:r>
            <w:r w:rsidRPr="005E7F0D">
              <w:rPr>
                <w:sz w:val="18"/>
                <w:szCs w:val="18"/>
              </w:rPr>
              <w:t xml:space="preserve"> Excessive use of cash</w:t>
            </w:r>
          </w:p>
        </w:tc>
      </w:tr>
      <w:tr w:rsidR="005E7F0D" w:rsidRPr="005E7F0D" w14:paraId="570FF550" w14:textId="77777777" w:rsidTr="00795F90">
        <w:trPr>
          <w:trHeight w:val="658"/>
        </w:trPr>
        <w:tc>
          <w:tcPr>
            <w:tcW w:w="8516" w:type="dxa"/>
            <w:gridSpan w:val="2"/>
            <w:shd w:val="clear" w:color="auto" w:fill="auto"/>
          </w:tcPr>
          <w:p w14:paraId="6E56A138" w14:textId="77777777" w:rsidR="005E7F0D" w:rsidRPr="005E7F0D" w:rsidRDefault="005E7F0D" w:rsidP="00795F90">
            <w:pPr>
              <w:pStyle w:val="BodySingle"/>
              <w:spacing w:before="120" w:after="120" w:line="240" w:lineRule="auto"/>
              <w:rPr>
                <w:sz w:val="18"/>
                <w:szCs w:val="18"/>
              </w:rPr>
            </w:pPr>
            <w:r w:rsidRPr="005E7F0D">
              <w:rPr>
                <w:b/>
                <w:sz w:val="18"/>
                <w:szCs w:val="18"/>
              </w:rPr>
              <w:t>Description of the finding:</w:t>
            </w:r>
            <w:r w:rsidRPr="005E7F0D">
              <w:rPr>
                <w:sz w:val="18"/>
                <w:szCs w:val="18"/>
              </w:rPr>
              <w:t xml:space="preserve"> </w:t>
            </w:r>
          </w:p>
          <w:p w14:paraId="0C73E49F" w14:textId="689EC93E" w:rsidR="005E7F0D" w:rsidRPr="005E7F0D" w:rsidRDefault="00DF510D" w:rsidP="00795F90">
            <w:pPr>
              <w:spacing w:before="120" w:after="120"/>
              <w:rPr>
                <w:rFonts w:ascii="Arial" w:hAnsi="Arial"/>
                <w:i/>
                <w:sz w:val="18"/>
                <w:szCs w:val="18"/>
              </w:rPr>
            </w:pPr>
            <w:r w:rsidRPr="00DF510D">
              <w:rPr>
                <w:rFonts w:ascii="Arial" w:hAnsi="Arial"/>
                <w:sz w:val="18"/>
                <w:szCs w:val="18"/>
              </w:rPr>
              <w:t>We found that a high volume of payments for various projects were made in cash. and, we found one grant income payment related to the project JIY22 (Ref. YAZ-USD-22-396 dated 19 December 2022) also received in cash.</w:t>
            </w:r>
          </w:p>
          <w:p w14:paraId="5516643A" w14:textId="208C0B17" w:rsidR="005E7F0D" w:rsidRPr="005E7F0D" w:rsidRDefault="00DF510D" w:rsidP="00795F90">
            <w:pPr>
              <w:pStyle w:val="BodySingle"/>
              <w:spacing w:before="120" w:after="120" w:line="240" w:lineRule="auto"/>
              <w:jc w:val="both"/>
              <w:rPr>
                <w:sz w:val="18"/>
                <w:szCs w:val="18"/>
              </w:rPr>
            </w:pPr>
            <w:r w:rsidRPr="00DF510D">
              <w:rPr>
                <w:sz w:val="18"/>
                <w:szCs w:val="18"/>
              </w:rPr>
              <w:t>Whilst we appreciate that the financial environment in Iraq means that the majority of payments are in cash, cash transactions are inherently more risky than other types of transactions due to greater exposure to misappropriation of funds and reduced traceability of expenditure. Therefore, cash policies and internal controls are especially important for projects with a high volume of cash payments to ensure expenditure is appropriate and accurate records can be maintained for financial reporting claims</w:t>
            </w:r>
          </w:p>
        </w:tc>
      </w:tr>
      <w:tr w:rsidR="005E7F0D" w:rsidRPr="005E7F0D" w14:paraId="6FCF4AC7" w14:textId="77777777" w:rsidTr="00795F90">
        <w:trPr>
          <w:trHeight w:val="873"/>
        </w:trPr>
        <w:tc>
          <w:tcPr>
            <w:tcW w:w="8516" w:type="dxa"/>
            <w:gridSpan w:val="2"/>
            <w:shd w:val="clear" w:color="auto" w:fill="auto"/>
          </w:tcPr>
          <w:p w14:paraId="1A42DBA7" w14:textId="77777777" w:rsidR="005E7F0D" w:rsidRPr="005E7F0D" w:rsidRDefault="005E7F0D" w:rsidP="00795F90">
            <w:pPr>
              <w:pStyle w:val="BodySingle"/>
              <w:spacing w:before="120" w:after="120" w:line="240" w:lineRule="auto"/>
              <w:rPr>
                <w:i/>
                <w:sz w:val="18"/>
                <w:szCs w:val="18"/>
                <w:shd w:val="clear" w:color="auto" w:fill="C0C0C0"/>
              </w:rPr>
            </w:pPr>
            <w:r w:rsidRPr="005E7F0D">
              <w:rPr>
                <w:b/>
                <w:sz w:val="18"/>
                <w:szCs w:val="18"/>
              </w:rPr>
              <w:t>Recommendation:</w:t>
            </w:r>
            <w:r w:rsidRPr="005E7F0D">
              <w:rPr>
                <w:sz w:val="18"/>
                <w:szCs w:val="18"/>
              </w:rPr>
              <w:t xml:space="preserve"> </w:t>
            </w:r>
          </w:p>
          <w:p w14:paraId="70BF1DBF" w14:textId="6E8A04E5" w:rsidR="00B277FF" w:rsidRPr="00B277FF" w:rsidRDefault="00B277FF" w:rsidP="00B277FF">
            <w:pPr>
              <w:pStyle w:val="BodySingle"/>
              <w:spacing w:before="120" w:after="120" w:line="240" w:lineRule="auto"/>
              <w:jc w:val="both"/>
              <w:rPr>
                <w:sz w:val="18"/>
                <w:szCs w:val="18"/>
              </w:rPr>
            </w:pPr>
            <w:r w:rsidRPr="00B277FF">
              <w:rPr>
                <w:sz w:val="18"/>
                <w:szCs w:val="18"/>
              </w:rPr>
              <w:t xml:space="preserve">We recommend that management introduce a payment policy that specifies preferred methods of payment and documentation required (e.g., payment receipts) for these and outlines thresholds for cash payments above which additional explanation and authorization is required. </w:t>
            </w:r>
            <w:r>
              <w:rPr>
                <w:sz w:val="18"/>
                <w:szCs w:val="18"/>
              </w:rPr>
              <w:t>(</w:t>
            </w:r>
            <w:r w:rsidRPr="00B277FF">
              <w:rPr>
                <w:sz w:val="18"/>
                <w:szCs w:val="18"/>
              </w:rPr>
              <w:t>e.g., Cash transfers should be clearly supported by cash request forms</w:t>
            </w:r>
            <w:r>
              <w:rPr>
                <w:sz w:val="18"/>
                <w:szCs w:val="18"/>
              </w:rPr>
              <w:t>)</w:t>
            </w:r>
            <w:r w:rsidRPr="00B277FF">
              <w:rPr>
                <w:sz w:val="18"/>
                <w:szCs w:val="18"/>
              </w:rPr>
              <w:t>.</w:t>
            </w:r>
          </w:p>
          <w:p w14:paraId="11F14420" w14:textId="68083DF6" w:rsidR="005E7F0D" w:rsidRPr="005E7F0D" w:rsidRDefault="00B277FF" w:rsidP="00B277FF">
            <w:pPr>
              <w:pStyle w:val="BodySingle"/>
              <w:spacing w:before="120" w:after="120" w:line="240" w:lineRule="auto"/>
              <w:jc w:val="both"/>
              <w:rPr>
                <w:sz w:val="18"/>
                <w:szCs w:val="18"/>
              </w:rPr>
            </w:pPr>
            <w:r w:rsidRPr="00B277FF">
              <w:rPr>
                <w:sz w:val="18"/>
                <w:szCs w:val="18"/>
              </w:rPr>
              <w:t>This could be achieved by limiting the level of cash payments and petty cash balances held by imposing upper limits. Either bank payments or Hawala system should be used unless this is not possible</w:t>
            </w:r>
            <w:r>
              <w:rPr>
                <w:sz w:val="18"/>
                <w:szCs w:val="18"/>
              </w:rPr>
              <w:t>.</w:t>
            </w:r>
          </w:p>
        </w:tc>
      </w:tr>
      <w:tr w:rsidR="005E7F0D" w:rsidRPr="005E7F0D" w14:paraId="598E93BC" w14:textId="77777777" w:rsidTr="00795F90">
        <w:trPr>
          <w:trHeight w:val="674"/>
        </w:trPr>
        <w:tc>
          <w:tcPr>
            <w:tcW w:w="8516" w:type="dxa"/>
            <w:gridSpan w:val="2"/>
            <w:shd w:val="clear" w:color="auto" w:fill="auto"/>
          </w:tcPr>
          <w:p w14:paraId="7E74953F" w14:textId="5E6C1D69" w:rsidR="005E7F0D" w:rsidRPr="005E7F0D" w:rsidRDefault="005E7F0D" w:rsidP="00795F90">
            <w:pPr>
              <w:pStyle w:val="BodySingle"/>
              <w:spacing w:before="120" w:after="120" w:line="240" w:lineRule="auto"/>
              <w:rPr>
                <w:sz w:val="18"/>
                <w:szCs w:val="18"/>
              </w:rPr>
            </w:pPr>
            <w:r w:rsidRPr="005E7F0D">
              <w:rPr>
                <w:b/>
                <w:sz w:val="18"/>
                <w:szCs w:val="18"/>
              </w:rPr>
              <w:t>Recommendation priority:</w:t>
            </w:r>
            <w:r w:rsidRPr="005E7F0D">
              <w:rPr>
                <w:sz w:val="18"/>
                <w:szCs w:val="18"/>
              </w:rPr>
              <w:t xml:space="preserve"> </w:t>
            </w:r>
            <w:r w:rsidRPr="005E7F0D">
              <w:rPr>
                <w:color w:val="000000"/>
                <w:sz w:val="18"/>
                <w:szCs w:val="18"/>
              </w:rPr>
              <w:t>Priority 1 - Urgent remedial action is required</w:t>
            </w:r>
            <w:r w:rsidR="00973EA8">
              <w:rPr>
                <w:color w:val="000000"/>
                <w:sz w:val="18"/>
                <w:szCs w:val="18"/>
              </w:rPr>
              <w:t>.</w:t>
            </w:r>
          </w:p>
        </w:tc>
      </w:tr>
      <w:tr w:rsidR="005E7F0D" w:rsidRPr="005E7F0D" w14:paraId="5BAEAF9B" w14:textId="77777777" w:rsidTr="00795F90">
        <w:trPr>
          <w:trHeight w:val="674"/>
        </w:trPr>
        <w:tc>
          <w:tcPr>
            <w:tcW w:w="8516" w:type="dxa"/>
            <w:gridSpan w:val="2"/>
            <w:shd w:val="clear" w:color="auto" w:fill="auto"/>
          </w:tcPr>
          <w:p w14:paraId="4DC68B42" w14:textId="280B7976" w:rsidR="005E7F0D" w:rsidRPr="007C5C89" w:rsidRDefault="002022F4" w:rsidP="009F607B">
            <w:pPr>
              <w:pStyle w:val="BodySingle"/>
              <w:spacing w:before="120" w:after="120" w:line="240" w:lineRule="auto"/>
              <w:jc w:val="both"/>
              <w:rPr>
                <w:b/>
                <w:bCs/>
                <w:sz w:val="18"/>
                <w:szCs w:val="18"/>
              </w:rPr>
            </w:pPr>
            <w:r w:rsidRPr="007C5C89">
              <w:rPr>
                <w:b/>
                <w:bCs/>
                <w:sz w:val="18"/>
                <w:szCs w:val="18"/>
              </w:rPr>
              <w:t>Management Comments</w:t>
            </w:r>
            <w:r w:rsidR="005E7F0D" w:rsidRPr="007C5C89">
              <w:rPr>
                <w:b/>
                <w:bCs/>
                <w:sz w:val="18"/>
                <w:szCs w:val="18"/>
              </w:rPr>
              <w:t>:</w:t>
            </w:r>
          </w:p>
          <w:p w14:paraId="09B04FE9" w14:textId="0A043AEE" w:rsidR="00B64044" w:rsidRDefault="00B64044" w:rsidP="00B64044">
            <w:pPr>
              <w:pStyle w:val="BodySingle"/>
              <w:spacing w:before="120" w:after="120"/>
              <w:jc w:val="both"/>
              <w:rPr>
                <w:sz w:val="18"/>
                <w:szCs w:val="18"/>
              </w:rPr>
            </w:pPr>
            <w:r>
              <w:rPr>
                <w:sz w:val="18"/>
                <w:szCs w:val="18"/>
              </w:rPr>
              <w:t>As it has been indicated, the financial environment in Iraq and the lack of proper electron system, push many organisations, including Yazda, to relay on cash payments to perform their operations. This is specifically true in our main area of target, Sinjar</w:t>
            </w:r>
            <w:r w:rsidR="00DC5DC5">
              <w:rPr>
                <w:sz w:val="18"/>
                <w:szCs w:val="18"/>
              </w:rPr>
              <w:t xml:space="preserve"> where no local or international bank operates</w:t>
            </w:r>
            <w:r>
              <w:rPr>
                <w:sz w:val="18"/>
                <w:szCs w:val="18"/>
              </w:rPr>
              <w:t xml:space="preserve">. However, Yazda has taken improvement steps since last year to ensure the amount of cash payments and transitions are reduced as much as possible. One notable example is that all our local staff salaried have been moved to bank transfer instead of cash payments. </w:t>
            </w:r>
            <w:ins w:id="0" w:author="Musendo, Brice" w:date="2023-11-30T07:50:00Z">
              <w:r w:rsidR="00DF06F4">
                <w:rPr>
                  <w:sz w:val="18"/>
                  <w:szCs w:val="18"/>
                </w:rPr>
                <w:t xml:space="preserve">The measures taken from the previous audit have </w:t>
              </w:r>
            </w:ins>
            <w:ins w:id="1" w:author="Musendo, Brice" w:date="2023-11-30T07:46:00Z">
              <w:r w:rsidR="00DF06F4">
                <w:rPr>
                  <w:sz w:val="18"/>
                  <w:szCs w:val="18"/>
                </w:rPr>
                <w:t xml:space="preserve">reduced cash transactions by up </w:t>
              </w:r>
            </w:ins>
            <w:ins w:id="2" w:author="Musendo, Brice" w:date="2023-11-30T07:47:00Z">
              <w:r w:rsidR="00DF06F4">
                <w:rPr>
                  <w:sz w:val="18"/>
                  <w:szCs w:val="18"/>
                </w:rPr>
                <w:t xml:space="preserve">over 61% between 2021 and 2022. </w:t>
              </w:r>
            </w:ins>
          </w:p>
          <w:p w14:paraId="69593E49" w14:textId="6D969D0F" w:rsidR="00B64044" w:rsidRPr="00B64044" w:rsidRDefault="00B64044" w:rsidP="00B64044">
            <w:pPr>
              <w:pStyle w:val="BodySingle"/>
              <w:spacing w:before="120" w:after="120"/>
              <w:jc w:val="both"/>
              <w:rPr>
                <w:sz w:val="18"/>
                <w:szCs w:val="18"/>
              </w:rPr>
            </w:pPr>
            <w:r>
              <w:rPr>
                <w:sz w:val="18"/>
                <w:szCs w:val="18"/>
              </w:rPr>
              <w:t xml:space="preserve">However, we </w:t>
            </w:r>
            <w:r w:rsidRPr="00B64044">
              <w:rPr>
                <w:sz w:val="18"/>
                <w:szCs w:val="18"/>
              </w:rPr>
              <w:t>acknowledge the inherent risks associated with cash transactions and fully understand the importance of implementing robust policies and internal controls to mitigate these risks.</w:t>
            </w:r>
            <w:r>
              <w:rPr>
                <w:sz w:val="18"/>
                <w:szCs w:val="18"/>
              </w:rPr>
              <w:t xml:space="preserve"> </w:t>
            </w:r>
            <w:r w:rsidRPr="00B64044">
              <w:rPr>
                <w:sz w:val="18"/>
                <w:szCs w:val="18"/>
              </w:rPr>
              <w:t>In light of the audit recommendation, we are committed to addressing the concerns raised and enhancing our financial management practices. We understand the necessity of ensuring the appropriateness of expenditures and maintaining accurate records for financial reporting.</w:t>
            </w:r>
          </w:p>
          <w:p w14:paraId="1FB75E4C" w14:textId="79CB9DEC" w:rsidR="00B64044" w:rsidRPr="00B64044" w:rsidRDefault="00B64044" w:rsidP="00B64044">
            <w:pPr>
              <w:pStyle w:val="BodySingle"/>
              <w:spacing w:before="120" w:after="120"/>
              <w:jc w:val="both"/>
              <w:rPr>
                <w:sz w:val="18"/>
                <w:szCs w:val="18"/>
              </w:rPr>
            </w:pPr>
            <w:r>
              <w:rPr>
                <w:sz w:val="18"/>
                <w:szCs w:val="18"/>
              </w:rPr>
              <w:t>In line with our current finance capacity building plan, w</w:t>
            </w:r>
            <w:r w:rsidRPr="00B64044">
              <w:rPr>
                <w:sz w:val="18"/>
                <w:szCs w:val="18"/>
              </w:rPr>
              <w:t>e will be implementing the following measures</w:t>
            </w:r>
            <w:r>
              <w:rPr>
                <w:sz w:val="18"/>
                <w:szCs w:val="18"/>
              </w:rPr>
              <w:t xml:space="preserve"> by the next audit</w:t>
            </w:r>
            <w:r w:rsidRPr="00B64044">
              <w:rPr>
                <w:sz w:val="18"/>
                <w:szCs w:val="18"/>
              </w:rPr>
              <w:t>:</w:t>
            </w:r>
          </w:p>
          <w:p w14:paraId="58A9530A" w14:textId="77777777" w:rsidR="00B64044" w:rsidRPr="00B64044" w:rsidRDefault="00B64044" w:rsidP="00B64044">
            <w:pPr>
              <w:pStyle w:val="BodySingle"/>
              <w:numPr>
                <w:ilvl w:val="0"/>
                <w:numId w:val="6"/>
              </w:numPr>
              <w:spacing w:before="120" w:after="120"/>
              <w:jc w:val="both"/>
              <w:rPr>
                <w:sz w:val="18"/>
                <w:szCs w:val="18"/>
              </w:rPr>
            </w:pPr>
            <w:r w:rsidRPr="00B64044">
              <w:rPr>
                <w:b/>
                <w:bCs/>
                <w:sz w:val="18"/>
                <w:szCs w:val="18"/>
              </w:rPr>
              <w:t>Introduction of a Payment Policy:</w:t>
            </w:r>
            <w:r w:rsidRPr="00B64044">
              <w:rPr>
                <w:sz w:val="18"/>
                <w:szCs w:val="18"/>
              </w:rPr>
              <w:t xml:space="preserve"> We will develop and implement a comprehensive payment policy that clearly specifies the preferred methods of payment for various transactions. This policy will also outline the documentation requirements, such as payment receipts, to enhance transparency and traceability.</w:t>
            </w:r>
          </w:p>
          <w:p w14:paraId="72E380C5" w14:textId="77777777" w:rsidR="00B64044" w:rsidRPr="00B64044" w:rsidRDefault="00B64044" w:rsidP="00B64044">
            <w:pPr>
              <w:pStyle w:val="BodySingle"/>
              <w:numPr>
                <w:ilvl w:val="0"/>
                <w:numId w:val="6"/>
              </w:numPr>
              <w:spacing w:before="120" w:after="120"/>
              <w:jc w:val="both"/>
              <w:rPr>
                <w:sz w:val="18"/>
                <w:szCs w:val="18"/>
              </w:rPr>
            </w:pPr>
            <w:r w:rsidRPr="00B64044">
              <w:rPr>
                <w:b/>
                <w:bCs/>
                <w:sz w:val="18"/>
                <w:szCs w:val="18"/>
              </w:rPr>
              <w:lastRenderedPageBreak/>
              <w:t>Thresholds and Authorization for Cash Payments:</w:t>
            </w:r>
            <w:r w:rsidRPr="00B64044">
              <w:rPr>
                <w:sz w:val="18"/>
                <w:szCs w:val="18"/>
              </w:rPr>
              <w:t xml:space="preserve"> The payment policy will include specific thresholds for cash payments, above which additional explanation and authorization will be mandatory. Cash transfers will be supported by formal cash request forms to provide a clear audit trail for each transaction.</w:t>
            </w:r>
          </w:p>
          <w:p w14:paraId="1CCFF31D" w14:textId="77777777" w:rsidR="00B64044" w:rsidRPr="00B64044" w:rsidRDefault="00B64044" w:rsidP="00B64044">
            <w:pPr>
              <w:pStyle w:val="BodySingle"/>
              <w:numPr>
                <w:ilvl w:val="0"/>
                <w:numId w:val="6"/>
              </w:numPr>
              <w:spacing w:before="120" w:after="120"/>
              <w:jc w:val="both"/>
              <w:rPr>
                <w:sz w:val="18"/>
                <w:szCs w:val="18"/>
              </w:rPr>
            </w:pPr>
            <w:r w:rsidRPr="00B64044">
              <w:rPr>
                <w:b/>
                <w:bCs/>
                <w:sz w:val="18"/>
                <w:szCs w:val="18"/>
              </w:rPr>
              <w:t>Limiting Cash Payments and Petty Cash Balances:</w:t>
            </w:r>
            <w:r w:rsidRPr="00B64044">
              <w:rPr>
                <w:sz w:val="18"/>
                <w:szCs w:val="18"/>
              </w:rPr>
              <w:t xml:space="preserve"> To minimize the risks associated with cash transactions, we will impose upper limits on cash payments and petty cash balances. This will help control the volume of cash transactions and reduce exposure to misappropriation of funds.</w:t>
            </w:r>
          </w:p>
          <w:p w14:paraId="70AE6870" w14:textId="77777777" w:rsidR="00B64044" w:rsidRPr="00B64044" w:rsidRDefault="00B64044" w:rsidP="00B64044">
            <w:pPr>
              <w:pStyle w:val="BodySingle"/>
              <w:numPr>
                <w:ilvl w:val="0"/>
                <w:numId w:val="6"/>
              </w:numPr>
              <w:spacing w:before="120" w:after="120"/>
              <w:jc w:val="both"/>
              <w:rPr>
                <w:sz w:val="18"/>
                <w:szCs w:val="18"/>
              </w:rPr>
            </w:pPr>
            <w:r w:rsidRPr="00B64044">
              <w:rPr>
                <w:b/>
                <w:bCs/>
                <w:sz w:val="18"/>
                <w:szCs w:val="18"/>
              </w:rPr>
              <w:t>Preference for Bank Payments or Hawala System:</w:t>
            </w:r>
            <w:r w:rsidRPr="00B64044">
              <w:rPr>
                <w:sz w:val="18"/>
                <w:szCs w:val="18"/>
              </w:rPr>
              <w:t xml:space="preserve"> Unless impractical, we commit to using bank payments or the Hawala system for transactions, thereby enhancing the traceability and accountability of funds. This preference aligns with the goal of reducing reliance on cash transactions.</w:t>
            </w:r>
          </w:p>
          <w:p w14:paraId="54D93566" w14:textId="24009722" w:rsidR="005E7F0D" w:rsidRPr="00B64044" w:rsidRDefault="00B64044" w:rsidP="009749F8">
            <w:pPr>
              <w:pStyle w:val="BodySingle"/>
              <w:spacing w:before="120" w:after="120"/>
              <w:jc w:val="both"/>
              <w:rPr>
                <w:sz w:val="18"/>
                <w:szCs w:val="18"/>
              </w:rPr>
            </w:pPr>
            <w:r w:rsidRPr="00B64044">
              <w:rPr>
                <w:sz w:val="18"/>
                <w:szCs w:val="18"/>
              </w:rPr>
              <w:t xml:space="preserve">We believe that these measures will not only </w:t>
            </w:r>
            <w:ins w:id="3" w:author="Musendo, Brice" w:date="2023-11-30T07:52:00Z">
              <w:r w:rsidR="00DF06F4">
                <w:rPr>
                  <w:sz w:val="18"/>
                  <w:szCs w:val="18"/>
                </w:rPr>
                <w:t xml:space="preserve">lead to a further reduction in the level of cash </w:t>
              </w:r>
            </w:ins>
            <w:ins w:id="4" w:author="Musendo, Brice" w:date="2023-11-30T07:53:00Z">
              <w:r w:rsidR="00DF06F4">
                <w:rPr>
                  <w:sz w:val="18"/>
                  <w:szCs w:val="18"/>
                </w:rPr>
                <w:t xml:space="preserve">transactions to </w:t>
              </w:r>
            </w:ins>
            <w:r w:rsidRPr="00B64044">
              <w:rPr>
                <w:sz w:val="18"/>
                <w:szCs w:val="18"/>
              </w:rPr>
              <w:t>address the specific concerns highlighted in the audit finding but will also contribute to an overall improvement in our financial management practices.</w:t>
            </w:r>
            <w:del w:id="5" w:author="Musendo, Brice" w:date="2023-11-30T07:52:00Z">
              <w:r w:rsidRPr="00B64044" w:rsidDel="00DF06F4">
                <w:rPr>
                  <w:sz w:val="18"/>
                  <w:szCs w:val="18"/>
                </w:rPr>
                <w:delText xml:space="preserve"> We appreciate the guidance provided by the audit team and are dedicated to implementing these changes promptly</w:delText>
              </w:r>
            </w:del>
            <w:r w:rsidRPr="00B64044">
              <w:rPr>
                <w:sz w:val="18"/>
                <w:szCs w:val="18"/>
              </w:rPr>
              <w:t>.</w:t>
            </w:r>
          </w:p>
          <w:p w14:paraId="25FFA6CC" w14:textId="53E5D876" w:rsidR="009F607B" w:rsidRPr="00B64044" w:rsidRDefault="009F607B" w:rsidP="002022F4">
            <w:pPr>
              <w:pStyle w:val="BodySingle"/>
              <w:spacing w:before="120" w:after="120" w:line="240" w:lineRule="auto"/>
              <w:jc w:val="both"/>
              <w:rPr>
                <w:sz w:val="18"/>
                <w:szCs w:val="18"/>
                <w:lang w:val="en-US"/>
              </w:rPr>
            </w:pPr>
          </w:p>
        </w:tc>
      </w:tr>
    </w:tbl>
    <w:p w14:paraId="66A9BE03" w14:textId="10980AA4" w:rsidR="00973EA8" w:rsidRDefault="00973EA8" w:rsidP="004A4025">
      <w:pPr>
        <w:rPr>
          <w:b/>
          <w:bCs/>
          <w:i/>
        </w:rPr>
      </w:pPr>
      <w:r>
        <w:rPr>
          <w:b/>
          <w:bCs/>
          <w:i/>
        </w:rPr>
        <w:lastRenderedPageBreak/>
        <w:br w:type="page"/>
      </w:r>
    </w:p>
    <w:tbl>
      <w:tblPr>
        <w:tblW w:w="8647"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8"/>
        <w:gridCol w:w="5979"/>
      </w:tblGrid>
      <w:tr w:rsidR="00973EA8" w:rsidRPr="00AA2D9F" w14:paraId="16644F8D" w14:textId="77777777" w:rsidTr="003C2EDF">
        <w:trPr>
          <w:trHeight w:val="458"/>
        </w:trPr>
        <w:tc>
          <w:tcPr>
            <w:tcW w:w="2668" w:type="dxa"/>
          </w:tcPr>
          <w:p w14:paraId="3C6155B5" w14:textId="77777777" w:rsidR="00973EA8" w:rsidRPr="003F01C7" w:rsidRDefault="00973EA8" w:rsidP="003C2EDF">
            <w:pPr>
              <w:pStyle w:val="TableParagraph"/>
              <w:spacing w:before="120" w:after="120"/>
              <w:rPr>
                <w:rFonts w:ascii="Arial" w:eastAsiaTheme="minorEastAsia" w:hAnsi="Arial" w:cs="Arial"/>
                <w:b/>
                <w:kern w:val="28"/>
                <w:sz w:val="18"/>
                <w:szCs w:val="18"/>
                <w:lang w:val="en-GB"/>
              </w:rPr>
            </w:pPr>
            <w:r w:rsidRPr="003F01C7">
              <w:rPr>
                <w:rFonts w:ascii="Arial" w:eastAsiaTheme="minorEastAsia" w:hAnsi="Arial" w:cs="Arial"/>
                <w:b/>
                <w:kern w:val="28"/>
                <w:sz w:val="18"/>
                <w:szCs w:val="18"/>
                <w:lang w:val="en-GB"/>
              </w:rPr>
              <w:lastRenderedPageBreak/>
              <w:t xml:space="preserve">Finding n°: </w:t>
            </w:r>
            <w:r>
              <w:rPr>
                <w:rFonts w:ascii="Arial" w:eastAsiaTheme="minorEastAsia" w:hAnsi="Arial" w:cs="Arial"/>
                <w:bCs/>
                <w:kern w:val="28"/>
                <w:sz w:val="18"/>
                <w:szCs w:val="18"/>
                <w:lang w:val="en-GB"/>
              </w:rPr>
              <w:t>2</w:t>
            </w:r>
          </w:p>
        </w:tc>
        <w:tc>
          <w:tcPr>
            <w:tcW w:w="5979" w:type="dxa"/>
          </w:tcPr>
          <w:p w14:paraId="7D21D7E4" w14:textId="73D5ED3C" w:rsidR="00973EA8" w:rsidRPr="00AA2D9F" w:rsidRDefault="00973EA8" w:rsidP="003C2EDF">
            <w:pPr>
              <w:pStyle w:val="TableParagraph"/>
              <w:spacing w:before="120" w:after="120"/>
              <w:rPr>
                <w:rFonts w:asciiTheme="minorHAnsi" w:hAnsiTheme="minorHAnsi"/>
                <w:sz w:val="18"/>
              </w:rPr>
            </w:pPr>
            <w:r w:rsidRPr="003F01C7">
              <w:rPr>
                <w:rFonts w:ascii="Arial" w:eastAsiaTheme="minorEastAsia" w:hAnsi="Arial" w:cs="Arial"/>
                <w:b/>
                <w:kern w:val="28"/>
                <w:sz w:val="18"/>
                <w:szCs w:val="18"/>
                <w:lang w:val="en-GB"/>
              </w:rPr>
              <w:t>Title:</w:t>
            </w:r>
            <w:r w:rsidRPr="00AA2D9F">
              <w:rPr>
                <w:rFonts w:asciiTheme="minorHAnsi" w:hAnsiTheme="minorHAnsi"/>
                <w:b/>
                <w:spacing w:val="-4"/>
                <w:sz w:val="18"/>
              </w:rPr>
              <w:t xml:space="preserve"> </w:t>
            </w:r>
            <w:r w:rsidRPr="008E4615">
              <w:rPr>
                <w:rFonts w:ascii="Arial" w:eastAsiaTheme="minorEastAsia" w:hAnsi="Arial" w:cs="Arial"/>
                <w:kern w:val="28"/>
                <w:sz w:val="18"/>
                <w:szCs w:val="18"/>
                <w:lang w:val="en-GB"/>
              </w:rPr>
              <w:t xml:space="preserve">Inadequate </w:t>
            </w:r>
            <w:r w:rsidR="007F07EE">
              <w:rPr>
                <w:rFonts w:ascii="Arial" w:eastAsiaTheme="minorEastAsia" w:hAnsi="Arial" w:cs="Arial"/>
                <w:kern w:val="28"/>
                <w:sz w:val="18"/>
                <w:szCs w:val="18"/>
                <w:lang w:val="en-GB"/>
              </w:rPr>
              <w:t>Accounting System</w:t>
            </w:r>
          </w:p>
        </w:tc>
      </w:tr>
      <w:tr w:rsidR="00973EA8" w:rsidRPr="00AA2D9F" w14:paraId="15C22B80" w14:textId="77777777" w:rsidTr="003C2EDF">
        <w:trPr>
          <w:trHeight w:val="1872"/>
        </w:trPr>
        <w:tc>
          <w:tcPr>
            <w:tcW w:w="8647" w:type="dxa"/>
            <w:gridSpan w:val="2"/>
          </w:tcPr>
          <w:p w14:paraId="214C824E" w14:textId="77777777" w:rsidR="00973EA8" w:rsidRPr="003F01C7" w:rsidRDefault="00973EA8" w:rsidP="003C2EDF">
            <w:pPr>
              <w:pStyle w:val="TableParagraph"/>
              <w:spacing w:before="120" w:after="120"/>
              <w:jc w:val="both"/>
              <w:rPr>
                <w:rFonts w:ascii="Arial" w:eastAsiaTheme="minorEastAsia" w:hAnsi="Arial" w:cs="Arial"/>
                <w:b/>
                <w:kern w:val="28"/>
                <w:sz w:val="18"/>
                <w:szCs w:val="18"/>
                <w:lang w:val="en-GB"/>
              </w:rPr>
            </w:pPr>
            <w:r>
              <w:rPr>
                <w:rFonts w:ascii="Arial" w:eastAsiaTheme="minorEastAsia" w:hAnsi="Arial" w:cs="Arial"/>
                <w:b/>
                <w:kern w:val="28"/>
                <w:sz w:val="18"/>
                <w:szCs w:val="18"/>
                <w:lang w:val="en-GB"/>
              </w:rPr>
              <w:t>Observations:</w:t>
            </w:r>
          </w:p>
          <w:p w14:paraId="0F2FB904" w14:textId="08835BB0" w:rsidR="00973EA8" w:rsidRDefault="00973EA8" w:rsidP="003C2EDF">
            <w:pPr>
              <w:pStyle w:val="TableParagraph"/>
              <w:spacing w:before="120" w:after="120"/>
              <w:jc w:val="both"/>
              <w:rPr>
                <w:rFonts w:ascii="Arial" w:eastAsiaTheme="minorEastAsia" w:hAnsi="Arial" w:cs="Arial"/>
                <w:kern w:val="28"/>
                <w:sz w:val="18"/>
                <w:szCs w:val="18"/>
                <w:lang w:val="en-GB"/>
              </w:rPr>
            </w:pPr>
            <w:r w:rsidRPr="008E4615">
              <w:rPr>
                <w:rFonts w:ascii="Arial" w:eastAsiaTheme="minorEastAsia" w:hAnsi="Arial" w:cs="Arial"/>
                <w:kern w:val="28"/>
                <w:sz w:val="18"/>
                <w:szCs w:val="18"/>
                <w:lang w:val="en-GB"/>
              </w:rPr>
              <w:t xml:space="preserve">The </w:t>
            </w:r>
            <w:r w:rsidR="00134DDE">
              <w:rPr>
                <w:rFonts w:ascii="Arial" w:eastAsiaTheme="minorEastAsia" w:hAnsi="Arial" w:cs="Arial"/>
                <w:kern w:val="28"/>
                <w:sz w:val="18"/>
                <w:szCs w:val="18"/>
                <w:lang w:val="en-GB"/>
              </w:rPr>
              <w:t>organization</w:t>
            </w:r>
            <w:r w:rsidRPr="008E4615">
              <w:rPr>
                <w:rFonts w:ascii="Arial" w:eastAsiaTheme="minorEastAsia" w:hAnsi="Arial" w:cs="Arial"/>
                <w:kern w:val="28"/>
                <w:sz w:val="18"/>
                <w:szCs w:val="18"/>
                <w:lang w:val="en-GB"/>
              </w:rPr>
              <w:t xml:space="preserve"> does not have an accounting system </w:t>
            </w:r>
            <w:r w:rsidR="00107777">
              <w:rPr>
                <w:rFonts w:ascii="Arial" w:eastAsiaTheme="minorEastAsia" w:hAnsi="Arial" w:cs="Arial"/>
                <w:kern w:val="28"/>
                <w:sz w:val="18"/>
                <w:szCs w:val="18"/>
                <w:lang w:val="en-GB"/>
              </w:rPr>
              <w:t>that</w:t>
            </w:r>
            <w:r w:rsidRPr="008E4615">
              <w:rPr>
                <w:rFonts w:ascii="Arial" w:eastAsiaTheme="minorEastAsia" w:hAnsi="Arial" w:cs="Arial"/>
                <w:kern w:val="28"/>
                <w:sz w:val="18"/>
                <w:szCs w:val="18"/>
                <w:lang w:val="en-GB"/>
              </w:rPr>
              <w:t xml:space="preserve"> allows for effective recording of </w:t>
            </w:r>
            <w:r w:rsidR="00107777">
              <w:rPr>
                <w:rFonts w:ascii="Arial" w:eastAsiaTheme="minorEastAsia" w:hAnsi="Arial" w:cs="Arial"/>
                <w:kern w:val="28"/>
                <w:sz w:val="18"/>
                <w:szCs w:val="18"/>
                <w:lang w:val="en-GB"/>
              </w:rPr>
              <w:t>project-related</w:t>
            </w:r>
            <w:r w:rsidRPr="008E4615">
              <w:rPr>
                <w:rFonts w:ascii="Arial" w:eastAsiaTheme="minorEastAsia" w:hAnsi="Arial" w:cs="Arial"/>
                <w:kern w:val="28"/>
                <w:sz w:val="18"/>
                <w:szCs w:val="18"/>
                <w:lang w:val="en-GB"/>
              </w:rPr>
              <w:t xml:space="preserve"> financial transactions The </w:t>
            </w:r>
            <w:r>
              <w:rPr>
                <w:rFonts w:ascii="Arial" w:eastAsiaTheme="minorEastAsia" w:hAnsi="Arial" w:cs="Arial"/>
                <w:kern w:val="28"/>
                <w:sz w:val="18"/>
                <w:szCs w:val="18"/>
                <w:lang w:val="en-GB"/>
              </w:rPr>
              <w:t>Agency</w:t>
            </w:r>
            <w:r w:rsidRPr="008E4615">
              <w:rPr>
                <w:rFonts w:ascii="Arial" w:eastAsiaTheme="minorEastAsia" w:hAnsi="Arial" w:cs="Arial"/>
                <w:kern w:val="28"/>
                <w:sz w:val="18"/>
                <w:szCs w:val="18"/>
                <w:lang w:val="en-GB"/>
              </w:rPr>
              <w:t xml:space="preserve"> usually uses Excel to record the financial transactions.</w:t>
            </w:r>
          </w:p>
          <w:p w14:paraId="6531CD95" w14:textId="55CA51C7" w:rsidR="006C647E" w:rsidRPr="006C647E" w:rsidRDefault="006C647E" w:rsidP="006C647E">
            <w:pPr>
              <w:pStyle w:val="TableParagraph"/>
              <w:spacing w:before="120" w:after="120"/>
              <w:jc w:val="both"/>
              <w:rPr>
                <w:rFonts w:ascii="Arial" w:eastAsiaTheme="minorEastAsia" w:hAnsi="Arial" w:cs="Arial"/>
                <w:kern w:val="28"/>
                <w:sz w:val="18"/>
                <w:szCs w:val="18"/>
                <w:lang w:val="en-GB"/>
              </w:rPr>
            </w:pPr>
            <w:r w:rsidRPr="006C647E">
              <w:rPr>
                <w:rFonts w:ascii="Arial" w:eastAsiaTheme="minorEastAsia" w:hAnsi="Arial" w:cs="Arial"/>
                <w:kern w:val="28"/>
                <w:sz w:val="18"/>
                <w:szCs w:val="18"/>
                <w:lang w:val="en-GB"/>
              </w:rPr>
              <w:t>However, the organization provided us with a copy of the financial statements issued by the accounting software that is still under development, however, this software could not provide an audit trail that links the costs declared in financial reports to donors with the individual transactions in its accounting software, for the following reasons:</w:t>
            </w:r>
          </w:p>
          <w:p w14:paraId="42A8AD43" w14:textId="779BE370" w:rsidR="006C647E" w:rsidRPr="006C647E" w:rsidRDefault="006C647E" w:rsidP="006C647E">
            <w:pPr>
              <w:pStyle w:val="TableParagraph"/>
              <w:spacing w:before="120" w:after="120"/>
              <w:jc w:val="both"/>
              <w:rPr>
                <w:rFonts w:ascii="Arial" w:eastAsiaTheme="minorEastAsia" w:hAnsi="Arial" w:cs="Arial"/>
                <w:kern w:val="28"/>
                <w:sz w:val="18"/>
                <w:szCs w:val="18"/>
                <w:lang w:val="en-GB"/>
              </w:rPr>
            </w:pPr>
            <w:r w:rsidRPr="006C647E">
              <w:rPr>
                <w:rFonts w:ascii="Arial" w:eastAsiaTheme="minorEastAsia" w:hAnsi="Arial" w:cs="Arial"/>
                <w:kern w:val="28"/>
                <w:sz w:val="18"/>
                <w:szCs w:val="18"/>
                <w:lang w:val="en-GB"/>
              </w:rPr>
              <w:t>1. The exchange rates used in the accounting software to convert the opening balances of accounts in other currencies into the functional currency (US dollar) are inaccurate.</w:t>
            </w:r>
          </w:p>
          <w:p w14:paraId="5C0BBEE7" w14:textId="072731D7" w:rsidR="006C647E" w:rsidRDefault="006C647E" w:rsidP="006C647E">
            <w:pPr>
              <w:pStyle w:val="TableParagraph"/>
              <w:spacing w:before="120" w:after="120"/>
              <w:jc w:val="both"/>
              <w:rPr>
                <w:rFonts w:ascii="Arial" w:eastAsiaTheme="minorEastAsia" w:hAnsi="Arial" w:cs="Arial"/>
                <w:kern w:val="28"/>
                <w:sz w:val="18"/>
                <w:szCs w:val="18"/>
                <w:lang w:val="en-GB"/>
              </w:rPr>
            </w:pPr>
            <w:r w:rsidRPr="006C647E">
              <w:rPr>
                <w:rFonts w:ascii="Arial" w:eastAsiaTheme="minorEastAsia" w:hAnsi="Arial" w:cs="Arial"/>
                <w:kern w:val="28"/>
                <w:sz w:val="18"/>
                <w:szCs w:val="18"/>
                <w:lang w:val="en-GB"/>
              </w:rPr>
              <w:t>2. Project reference numbers are incomplete, as there are expense transactions that do not have a reference mark for any project.</w:t>
            </w:r>
            <w:r w:rsidR="00DB5596">
              <w:rPr>
                <w:rFonts w:ascii="Arial" w:eastAsiaTheme="minorEastAsia" w:hAnsi="Arial" w:cs="Arial"/>
                <w:kern w:val="28"/>
                <w:sz w:val="18"/>
                <w:szCs w:val="18"/>
                <w:lang w:val="en-GB"/>
              </w:rPr>
              <w:t xml:space="preserve"> (e.g., Ref.  </w:t>
            </w:r>
            <w:r w:rsidR="00DB5596" w:rsidRPr="00DB5596">
              <w:rPr>
                <w:rFonts w:ascii="Arial" w:eastAsiaTheme="minorEastAsia" w:hAnsi="Arial" w:cs="Arial"/>
                <w:kern w:val="28"/>
                <w:sz w:val="18"/>
                <w:szCs w:val="18"/>
                <w:lang w:val="en-GB"/>
              </w:rPr>
              <w:t>KIB-EUR1-22-0002</w:t>
            </w:r>
            <w:r w:rsidR="00DB5596">
              <w:rPr>
                <w:rFonts w:ascii="Arial" w:eastAsiaTheme="minorEastAsia" w:hAnsi="Arial" w:cs="Arial"/>
                <w:kern w:val="28"/>
                <w:sz w:val="18"/>
                <w:szCs w:val="18"/>
                <w:lang w:val="en-GB"/>
              </w:rPr>
              <w:t xml:space="preserve">, </w:t>
            </w:r>
            <w:r w:rsidR="00DB5596" w:rsidRPr="00DB5596">
              <w:rPr>
                <w:rFonts w:ascii="Arial" w:eastAsiaTheme="minorEastAsia" w:hAnsi="Arial" w:cs="Arial"/>
                <w:kern w:val="28"/>
                <w:sz w:val="18"/>
                <w:szCs w:val="18"/>
                <w:lang w:val="en-GB"/>
              </w:rPr>
              <w:t>YAZ-USD-22-300</w:t>
            </w:r>
            <w:r w:rsidR="00DB5596">
              <w:rPr>
                <w:rFonts w:ascii="Arial" w:eastAsiaTheme="minorEastAsia" w:hAnsi="Arial" w:cs="Arial"/>
                <w:kern w:val="28"/>
                <w:sz w:val="18"/>
                <w:szCs w:val="18"/>
                <w:lang w:val="en-GB"/>
              </w:rPr>
              <w:t xml:space="preserve">, </w:t>
            </w:r>
            <w:r w:rsidR="00DB5596" w:rsidRPr="00DB5596">
              <w:rPr>
                <w:rFonts w:ascii="Arial" w:eastAsiaTheme="minorEastAsia" w:hAnsi="Arial" w:cs="Arial"/>
                <w:kern w:val="28"/>
                <w:sz w:val="18"/>
                <w:szCs w:val="18"/>
                <w:lang w:val="en-GB"/>
              </w:rPr>
              <w:t>YAZ-USD-22-398</w:t>
            </w:r>
            <w:r w:rsidR="00DB5596">
              <w:rPr>
                <w:rFonts w:ascii="Arial" w:eastAsiaTheme="minorEastAsia" w:hAnsi="Arial" w:cs="Arial"/>
                <w:kern w:val="28"/>
                <w:sz w:val="18"/>
                <w:szCs w:val="18"/>
                <w:lang w:val="en-GB"/>
              </w:rPr>
              <w:t xml:space="preserve">, </w:t>
            </w:r>
            <w:r w:rsidR="00DB5596" w:rsidRPr="00DB5596">
              <w:rPr>
                <w:rFonts w:ascii="Arial" w:eastAsiaTheme="minorEastAsia" w:hAnsi="Arial" w:cs="Arial"/>
                <w:kern w:val="28"/>
                <w:sz w:val="18"/>
                <w:szCs w:val="18"/>
                <w:lang w:val="en-GB"/>
              </w:rPr>
              <w:t>YAZ-USD-22-369</w:t>
            </w:r>
            <w:r w:rsidR="00DB5596">
              <w:rPr>
                <w:rFonts w:ascii="Arial" w:eastAsiaTheme="minorEastAsia" w:hAnsi="Arial" w:cs="Arial"/>
                <w:kern w:val="28"/>
                <w:sz w:val="18"/>
                <w:szCs w:val="18"/>
                <w:lang w:val="en-GB"/>
              </w:rPr>
              <w:t xml:space="preserve">, </w:t>
            </w:r>
            <w:r w:rsidR="00DB5596" w:rsidRPr="00DB5596">
              <w:rPr>
                <w:rFonts w:ascii="Arial" w:eastAsiaTheme="minorEastAsia" w:hAnsi="Arial" w:cs="Arial"/>
                <w:kern w:val="28"/>
                <w:sz w:val="18"/>
                <w:szCs w:val="18"/>
                <w:lang w:val="en-GB"/>
              </w:rPr>
              <w:t>CB-Bank-22-0159</w:t>
            </w:r>
            <w:r w:rsidR="00DB5596">
              <w:rPr>
                <w:rFonts w:ascii="Arial" w:eastAsiaTheme="minorEastAsia" w:hAnsi="Arial" w:cs="Arial"/>
                <w:kern w:val="28"/>
                <w:sz w:val="18"/>
                <w:szCs w:val="18"/>
                <w:lang w:val="en-GB"/>
              </w:rPr>
              <w:t>)</w:t>
            </w:r>
            <w:r w:rsidR="00C962C6">
              <w:rPr>
                <w:rFonts w:ascii="Arial" w:eastAsiaTheme="minorEastAsia" w:hAnsi="Arial" w:cs="Arial"/>
                <w:kern w:val="28"/>
                <w:sz w:val="18"/>
                <w:szCs w:val="18"/>
                <w:lang w:val="en-GB"/>
              </w:rPr>
              <w:t>.</w:t>
            </w:r>
            <w:r w:rsidR="00DB5596">
              <w:rPr>
                <w:rFonts w:ascii="Arial" w:eastAsiaTheme="minorEastAsia" w:hAnsi="Arial" w:cs="Arial"/>
                <w:kern w:val="28"/>
                <w:sz w:val="18"/>
                <w:szCs w:val="18"/>
                <w:lang w:val="en-GB"/>
              </w:rPr>
              <w:t xml:space="preserve"> </w:t>
            </w:r>
          </w:p>
          <w:p w14:paraId="7F42F2CB" w14:textId="703A0623" w:rsidR="00DB5596" w:rsidRDefault="00DB5596" w:rsidP="006C647E">
            <w:pPr>
              <w:pStyle w:val="TableParagraph"/>
              <w:spacing w:before="120" w:after="120"/>
              <w:jc w:val="both"/>
              <w:rPr>
                <w:rFonts w:ascii="Arial" w:eastAsiaTheme="minorEastAsia" w:hAnsi="Arial" w:cs="Arial"/>
                <w:kern w:val="28"/>
                <w:sz w:val="18"/>
                <w:szCs w:val="18"/>
                <w:rtl/>
                <w:lang w:val="en-GB"/>
              </w:rPr>
            </w:pPr>
            <w:r>
              <w:rPr>
                <w:rFonts w:ascii="Arial" w:eastAsiaTheme="minorEastAsia" w:hAnsi="Arial" w:cs="Arial"/>
                <w:kern w:val="28"/>
                <w:sz w:val="18"/>
                <w:szCs w:val="18"/>
                <w:lang w:val="en-GB"/>
              </w:rPr>
              <w:t xml:space="preserve">3. </w:t>
            </w:r>
            <w:r w:rsidRPr="00DB5596">
              <w:rPr>
                <w:rFonts w:ascii="Arial" w:eastAsiaTheme="minorEastAsia" w:hAnsi="Arial" w:cs="Arial"/>
                <w:kern w:val="28"/>
                <w:sz w:val="18"/>
                <w:szCs w:val="18"/>
                <w:lang w:val="en-GB"/>
              </w:rPr>
              <w:t>Accounts without account code such as Intercompany - YAZDA US (Income).</w:t>
            </w:r>
          </w:p>
          <w:p w14:paraId="4E02E884" w14:textId="109D2C2D" w:rsidR="00F14C51" w:rsidRPr="00F14C51" w:rsidRDefault="00DB5596" w:rsidP="006C647E">
            <w:pPr>
              <w:pStyle w:val="TableParagraph"/>
              <w:spacing w:before="120" w:after="120"/>
              <w:jc w:val="both"/>
              <w:rPr>
                <w:rFonts w:ascii="Arial" w:eastAsiaTheme="minorEastAsia" w:hAnsi="Arial" w:cs="Arial"/>
                <w:kern w:val="28"/>
                <w:sz w:val="18"/>
                <w:szCs w:val="18"/>
              </w:rPr>
            </w:pPr>
            <w:r>
              <w:rPr>
                <w:rFonts w:ascii="Arial" w:eastAsiaTheme="minorEastAsia" w:hAnsi="Arial" w:cs="Arial"/>
                <w:kern w:val="28"/>
                <w:sz w:val="18"/>
                <w:szCs w:val="18"/>
              </w:rPr>
              <w:t>4</w:t>
            </w:r>
            <w:r w:rsidR="00F14C51">
              <w:rPr>
                <w:rFonts w:ascii="Arial" w:eastAsiaTheme="minorEastAsia" w:hAnsi="Arial" w:cs="Arial"/>
                <w:kern w:val="28"/>
                <w:sz w:val="18"/>
                <w:szCs w:val="18"/>
              </w:rPr>
              <w:t xml:space="preserve">. </w:t>
            </w:r>
            <w:r w:rsidRPr="00DB5596">
              <w:rPr>
                <w:rFonts w:ascii="Arial" w:eastAsiaTheme="minorEastAsia" w:hAnsi="Arial" w:cs="Arial"/>
                <w:kern w:val="28"/>
                <w:sz w:val="18"/>
                <w:szCs w:val="18"/>
              </w:rPr>
              <w:t>Accounting treatments need to be reconsidered, such as the treatment of buying and selling fixed assets (Cars Ref. YAZ-USD-22-352 and CB-Bank-22-0103 - an electric generator Ref. CB-Bank-22-0016).</w:t>
            </w:r>
          </w:p>
          <w:p w14:paraId="05CC69E5" w14:textId="406CA0B7" w:rsidR="00107777" w:rsidRDefault="00DB5596" w:rsidP="006C647E">
            <w:pPr>
              <w:pStyle w:val="TableParagraph"/>
              <w:spacing w:before="120" w:after="120"/>
              <w:jc w:val="both"/>
              <w:rPr>
                <w:rFonts w:ascii="Arial" w:eastAsiaTheme="minorEastAsia" w:hAnsi="Arial" w:cs="Arial"/>
                <w:kern w:val="28"/>
                <w:sz w:val="18"/>
                <w:szCs w:val="18"/>
                <w:lang w:val="en-GB"/>
              </w:rPr>
            </w:pPr>
            <w:r>
              <w:rPr>
                <w:rFonts w:ascii="Arial" w:eastAsiaTheme="minorEastAsia" w:hAnsi="Arial" w:cs="Arial"/>
                <w:kern w:val="28"/>
                <w:sz w:val="18"/>
                <w:szCs w:val="18"/>
                <w:lang w:val="en-GB"/>
              </w:rPr>
              <w:t>5</w:t>
            </w:r>
            <w:r w:rsidR="006C647E" w:rsidRPr="006C647E">
              <w:rPr>
                <w:rFonts w:ascii="Arial" w:eastAsiaTheme="minorEastAsia" w:hAnsi="Arial" w:cs="Arial"/>
                <w:kern w:val="28"/>
                <w:sz w:val="18"/>
                <w:szCs w:val="18"/>
                <w:lang w:val="en-GB"/>
              </w:rPr>
              <w:t>. Titles of the financial statement components in the reports issued by the accounting software are more suitable for commercial companies than non-profit organizations, for example, the profit and loss statement, and retained earnings).</w:t>
            </w:r>
          </w:p>
          <w:p w14:paraId="34D9774A" w14:textId="50790EC1" w:rsidR="00973EA8" w:rsidRPr="008E4615" w:rsidRDefault="006C647E" w:rsidP="003C2EDF">
            <w:pPr>
              <w:pStyle w:val="TableParagraph"/>
              <w:spacing w:before="120" w:after="120"/>
              <w:jc w:val="both"/>
              <w:rPr>
                <w:rFonts w:ascii="Arial" w:eastAsiaTheme="minorEastAsia" w:hAnsi="Arial" w:cs="Arial"/>
                <w:kern w:val="28"/>
                <w:sz w:val="18"/>
                <w:szCs w:val="18"/>
                <w:lang w:val="en-GB"/>
              </w:rPr>
            </w:pPr>
            <w:r w:rsidRPr="006C647E">
              <w:rPr>
                <w:rFonts w:ascii="Arial" w:eastAsiaTheme="minorEastAsia" w:hAnsi="Arial" w:cs="Arial"/>
                <w:kern w:val="28"/>
                <w:sz w:val="18"/>
                <w:szCs w:val="18"/>
                <w:lang w:val="en-GB"/>
              </w:rPr>
              <w:t>Lack or incompletion of a proper accounting system represents a significant risk to effective financial management. Without an accounting system, project expenditures may not be accurately recorded, financial reports to donors may not be comprehensive, and double funding or recording of transactions may not be prevented or detected.</w:t>
            </w:r>
          </w:p>
        </w:tc>
      </w:tr>
      <w:tr w:rsidR="00973EA8" w:rsidRPr="00AA2D9F" w14:paraId="1B2EE9A1" w14:textId="77777777" w:rsidTr="003C2EDF">
        <w:trPr>
          <w:trHeight w:val="1127"/>
        </w:trPr>
        <w:tc>
          <w:tcPr>
            <w:tcW w:w="8647" w:type="dxa"/>
            <w:gridSpan w:val="2"/>
          </w:tcPr>
          <w:p w14:paraId="550B8A44" w14:textId="77777777" w:rsidR="00973EA8" w:rsidRPr="003F01C7" w:rsidRDefault="00973EA8" w:rsidP="003C2EDF">
            <w:pPr>
              <w:pStyle w:val="TableParagraph"/>
              <w:spacing w:before="120" w:after="120"/>
              <w:rPr>
                <w:rFonts w:ascii="Arial" w:eastAsiaTheme="minorEastAsia" w:hAnsi="Arial" w:cs="Arial"/>
                <w:b/>
                <w:kern w:val="28"/>
                <w:sz w:val="18"/>
                <w:szCs w:val="18"/>
                <w:lang w:val="en-GB"/>
              </w:rPr>
            </w:pPr>
            <w:r w:rsidRPr="003F01C7">
              <w:rPr>
                <w:rFonts w:ascii="Arial" w:eastAsiaTheme="minorEastAsia" w:hAnsi="Arial" w:cs="Arial"/>
                <w:b/>
                <w:kern w:val="28"/>
                <w:sz w:val="18"/>
                <w:szCs w:val="18"/>
                <w:lang w:val="en-GB"/>
              </w:rPr>
              <w:t>Recommendation:</w:t>
            </w:r>
          </w:p>
          <w:p w14:paraId="20B6AD9B" w14:textId="415C9D39" w:rsidR="00973EA8" w:rsidRPr="00973EA8" w:rsidRDefault="00DF510D" w:rsidP="00973EA8">
            <w:pPr>
              <w:pStyle w:val="TableParagraph"/>
              <w:spacing w:before="120" w:after="120"/>
              <w:jc w:val="both"/>
              <w:rPr>
                <w:rFonts w:ascii="Arial" w:eastAsiaTheme="minorEastAsia" w:hAnsi="Arial" w:cs="Arial"/>
                <w:kern w:val="28"/>
                <w:sz w:val="18"/>
                <w:szCs w:val="18"/>
                <w:lang w:val="en-GB"/>
              </w:rPr>
            </w:pPr>
            <w:r w:rsidRPr="00DF510D">
              <w:rPr>
                <w:rFonts w:ascii="Arial" w:eastAsiaTheme="minorEastAsia" w:hAnsi="Arial" w:cs="Arial"/>
                <w:kern w:val="28"/>
                <w:sz w:val="18"/>
                <w:szCs w:val="18"/>
                <w:lang w:val="en-GB"/>
              </w:rPr>
              <w:t>The organization should finalize the development of accounting software that allows for the accurate recording of financial transactions from donors. This should include the ability to allocate expenditure by the donor, project, type, and budget line. The accounting system must be capable of producing various financial reports and providing an audit trail that links the costs declared in financial reports to donors with the individual transactions in its accounting system. An accounting software program in financial management and the use of information technology technologies in it will be determined, and this will be done by offering relevant spaces in financial management, and computerized software applications specialized in the field of financial management</w:t>
            </w:r>
          </w:p>
        </w:tc>
      </w:tr>
      <w:tr w:rsidR="00973EA8" w:rsidRPr="00AA2D9F" w14:paraId="19508752" w14:textId="77777777" w:rsidTr="00973EA8">
        <w:trPr>
          <w:trHeight w:val="558"/>
        </w:trPr>
        <w:tc>
          <w:tcPr>
            <w:tcW w:w="8647" w:type="dxa"/>
            <w:gridSpan w:val="2"/>
          </w:tcPr>
          <w:p w14:paraId="386517D8" w14:textId="12B58A0A" w:rsidR="00973EA8" w:rsidRPr="003F01C7" w:rsidRDefault="00973EA8" w:rsidP="003C2EDF">
            <w:pPr>
              <w:pStyle w:val="TableParagraph"/>
              <w:spacing w:before="120" w:after="120"/>
              <w:rPr>
                <w:rFonts w:ascii="Arial" w:eastAsiaTheme="minorEastAsia" w:hAnsi="Arial" w:cs="Arial"/>
                <w:b/>
                <w:kern w:val="28"/>
                <w:sz w:val="18"/>
                <w:szCs w:val="18"/>
                <w:lang w:val="en-GB"/>
              </w:rPr>
            </w:pPr>
            <w:r w:rsidRPr="005E7F0D">
              <w:rPr>
                <w:b/>
                <w:sz w:val="18"/>
                <w:szCs w:val="18"/>
              </w:rPr>
              <w:t>Recommendation priority:</w:t>
            </w:r>
            <w:r w:rsidRPr="005E7F0D">
              <w:rPr>
                <w:sz w:val="18"/>
                <w:szCs w:val="18"/>
              </w:rPr>
              <w:t xml:space="preserve"> </w:t>
            </w:r>
            <w:r w:rsidRPr="005E7F0D">
              <w:rPr>
                <w:color w:val="000000"/>
                <w:sz w:val="18"/>
                <w:szCs w:val="18"/>
              </w:rPr>
              <w:t>Priority 1 - Urgent remedial action is required</w:t>
            </w:r>
            <w:r>
              <w:rPr>
                <w:color w:val="000000"/>
                <w:sz w:val="18"/>
                <w:szCs w:val="18"/>
              </w:rPr>
              <w:t>.</w:t>
            </w:r>
          </w:p>
        </w:tc>
      </w:tr>
      <w:tr w:rsidR="00973EA8" w:rsidRPr="00AA2D9F" w14:paraId="434C6A1F" w14:textId="77777777" w:rsidTr="003C2EDF">
        <w:trPr>
          <w:trHeight w:val="450"/>
        </w:trPr>
        <w:tc>
          <w:tcPr>
            <w:tcW w:w="8647" w:type="dxa"/>
            <w:gridSpan w:val="2"/>
            <w:vAlign w:val="center"/>
          </w:tcPr>
          <w:p w14:paraId="323EF0A6" w14:textId="7D71BFAA" w:rsidR="009749F8" w:rsidRDefault="00973EA8" w:rsidP="009749F8">
            <w:pPr>
              <w:pStyle w:val="BodySingle"/>
              <w:spacing w:before="120" w:after="120" w:line="240" w:lineRule="auto"/>
              <w:rPr>
                <w:b/>
                <w:sz w:val="18"/>
                <w:szCs w:val="18"/>
              </w:rPr>
            </w:pPr>
            <w:r w:rsidRPr="001A7CD8">
              <w:rPr>
                <w:b/>
                <w:sz w:val="18"/>
                <w:szCs w:val="18"/>
              </w:rPr>
              <w:t>Management comment:</w:t>
            </w:r>
          </w:p>
          <w:p w14:paraId="341D4EBC" w14:textId="469915DB" w:rsidR="009749F8" w:rsidRPr="009749F8" w:rsidRDefault="009749F8" w:rsidP="005B27EB">
            <w:pPr>
              <w:pStyle w:val="BodySingle"/>
              <w:spacing w:before="120" w:after="120"/>
              <w:rPr>
                <w:bCs/>
                <w:sz w:val="18"/>
                <w:szCs w:val="18"/>
              </w:rPr>
            </w:pPr>
            <w:r w:rsidRPr="009749F8">
              <w:rPr>
                <w:bCs/>
                <w:sz w:val="18"/>
                <w:szCs w:val="18"/>
              </w:rPr>
              <w:t>We recognize the importance of maintaining an effective accounting system to ensure accurate financial recording, reporting, and management.</w:t>
            </w:r>
            <w:r>
              <w:rPr>
                <w:bCs/>
                <w:sz w:val="18"/>
                <w:szCs w:val="18"/>
              </w:rPr>
              <w:t xml:space="preserve"> Yazda has implemented the Xero Accounting System for its finance management globally. An experienced finance consultant has been hired to help to maintain </w:t>
            </w:r>
            <w:r w:rsidR="005B27EB">
              <w:rPr>
                <w:bCs/>
                <w:sz w:val="18"/>
                <w:szCs w:val="18"/>
              </w:rPr>
              <w:t xml:space="preserve">and improve </w:t>
            </w:r>
            <w:r>
              <w:rPr>
                <w:bCs/>
                <w:sz w:val="18"/>
                <w:szCs w:val="18"/>
              </w:rPr>
              <w:t>this system</w:t>
            </w:r>
            <w:r w:rsidR="005B27EB">
              <w:rPr>
                <w:bCs/>
                <w:sz w:val="18"/>
                <w:szCs w:val="18"/>
              </w:rPr>
              <w:t xml:space="preserve"> since 2021. This consultant is also providing regular training on the system to Yazda’s Finance Team</w:t>
            </w:r>
            <w:r w:rsidR="00DC5DC5">
              <w:rPr>
                <w:bCs/>
                <w:sz w:val="18"/>
                <w:szCs w:val="18"/>
              </w:rPr>
              <w:t xml:space="preserve"> as and when needed</w:t>
            </w:r>
            <w:r w:rsidR="005B27EB">
              <w:rPr>
                <w:bCs/>
                <w:sz w:val="18"/>
                <w:szCs w:val="18"/>
              </w:rPr>
              <w:t xml:space="preserve">. While we acknowledge the further improvement required for the system to ensure it is used for </w:t>
            </w:r>
            <w:ins w:id="6" w:author="Musendo, Brice" w:date="2023-11-30T06:44:00Z">
              <w:r w:rsidR="00B57815">
                <w:rPr>
                  <w:bCs/>
                  <w:sz w:val="18"/>
                  <w:szCs w:val="18"/>
                </w:rPr>
                <w:t xml:space="preserve">effective </w:t>
              </w:r>
            </w:ins>
            <w:r w:rsidR="005B27EB">
              <w:rPr>
                <w:bCs/>
                <w:sz w:val="18"/>
                <w:szCs w:val="18"/>
              </w:rPr>
              <w:t xml:space="preserve">budget management, </w:t>
            </w:r>
            <w:del w:id="7" w:author="Musendo, Brice" w:date="2023-11-30T06:44:00Z">
              <w:r w:rsidR="005B27EB" w:rsidDel="00B57815">
                <w:rPr>
                  <w:bCs/>
                  <w:sz w:val="18"/>
                  <w:szCs w:val="18"/>
                </w:rPr>
                <w:delText xml:space="preserve">expense tracking and reconciliation, </w:delText>
              </w:r>
            </w:del>
            <w:r w:rsidR="005B27EB">
              <w:rPr>
                <w:bCs/>
                <w:sz w:val="18"/>
                <w:szCs w:val="18"/>
              </w:rPr>
              <w:t>we do not agree that the system is inadequate</w:t>
            </w:r>
            <w:ins w:id="8" w:author="Musendo, Brice" w:date="2023-11-30T07:22:00Z">
              <w:r w:rsidR="00AE573B">
                <w:rPr>
                  <w:bCs/>
                  <w:sz w:val="18"/>
                  <w:szCs w:val="18"/>
                </w:rPr>
                <w:t xml:space="preserve"> and the level of risk being proje</w:t>
              </w:r>
            </w:ins>
            <w:ins w:id="9" w:author="Musendo, Brice" w:date="2023-11-30T07:23:00Z">
              <w:r w:rsidR="00AE573B">
                <w:rPr>
                  <w:bCs/>
                  <w:sz w:val="18"/>
                  <w:szCs w:val="18"/>
                </w:rPr>
                <w:t>cted from the observation</w:t>
              </w:r>
            </w:ins>
            <w:r w:rsidR="005B27EB">
              <w:rPr>
                <w:bCs/>
                <w:sz w:val="18"/>
                <w:szCs w:val="18"/>
              </w:rPr>
              <w:t>. We will welcome a discussion between the auditor and our finance consultant and finance team to discuss the points highlighted in the auditor finding. In the meantime, we will be committed to review the following points outlined in th</w:t>
            </w:r>
            <w:r w:rsidR="00DC5DC5">
              <w:rPr>
                <w:bCs/>
                <w:sz w:val="18"/>
                <w:szCs w:val="18"/>
              </w:rPr>
              <w:t>is</w:t>
            </w:r>
            <w:r w:rsidR="005B27EB">
              <w:rPr>
                <w:bCs/>
                <w:sz w:val="18"/>
                <w:szCs w:val="18"/>
              </w:rPr>
              <w:t xml:space="preserve"> audit finding and ensure the right actions are taken where necessary: </w:t>
            </w:r>
          </w:p>
          <w:p w14:paraId="4F02818F" w14:textId="12AED40F" w:rsidR="009749F8" w:rsidRPr="009749F8" w:rsidRDefault="009749F8" w:rsidP="009749F8">
            <w:pPr>
              <w:pStyle w:val="BodySingle"/>
              <w:numPr>
                <w:ilvl w:val="0"/>
                <w:numId w:val="7"/>
              </w:numPr>
              <w:spacing w:before="120" w:after="120"/>
              <w:rPr>
                <w:bCs/>
                <w:sz w:val="18"/>
                <w:szCs w:val="18"/>
              </w:rPr>
            </w:pPr>
            <w:r w:rsidRPr="009749F8">
              <w:rPr>
                <w:b/>
                <w:sz w:val="18"/>
                <w:szCs w:val="18"/>
              </w:rPr>
              <w:t>Addressing Inaccuracies in Exchange Rates:</w:t>
            </w:r>
            <w:r w:rsidRPr="009749F8">
              <w:rPr>
                <w:bCs/>
                <w:sz w:val="18"/>
                <w:szCs w:val="18"/>
              </w:rPr>
              <w:t xml:space="preserve"> We recognize the significance of accurate exchange rates in converting opening balances from other currencies to the functional currency (US dollar). </w:t>
            </w:r>
            <w:r w:rsidR="000C2DD2">
              <w:rPr>
                <w:bCs/>
                <w:sz w:val="18"/>
                <w:szCs w:val="18"/>
              </w:rPr>
              <w:t>This will be reviewed and the required s</w:t>
            </w:r>
            <w:r w:rsidRPr="009749F8">
              <w:rPr>
                <w:bCs/>
                <w:sz w:val="18"/>
                <w:szCs w:val="18"/>
              </w:rPr>
              <w:t>teps will be taken to rectify this issue and ensure that exchange rates used in the accounting software are precise.</w:t>
            </w:r>
            <w:ins w:id="10" w:author="Musendo, Brice" w:date="2023-11-30T07:07:00Z">
              <w:r w:rsidR="00EE2133">
                <w:rPr>
                  <w:bCs/>
                  <w:sz w:val="18"/>
                  <w:szCs w:val="18"/>
                </w:rPr>
                <w:t xml:space="preserve"> That said, </w:t>
              </w:r>
            </w:ins>
            <w:ins w:id="11" w:author="Musendo, Brice" w:date="2023-11-30T07:08:00Z">
              <w:r w:rsidR="00EE2133">
                <w:rPr>
                  <w:bCs/>
                  <w:sz w:val="18"/>
                  <w:szCs w:val="18"/>
                </w:rPr>
                <w:t>any inaccuracies in open balances would have been self-correct</w:t>
              </w:r>
            </w:ins>
            <w:ins w:id="12" w:author="Musendo, Brice" w:date="2023-11-30T07:09:00Z">
              <w:r w:rsidR="00EE2133">
                <w:rPr>
                  <w:bCs/>
                  <w:sz w:val="18"/>
                  <w:szCs w:val="18"/>
                </w:rPr>
                <w:t>ed</w:t>
              </w:r>
            </w:ins>
            <w:ins w:id="13" w:author="Musendo, Brice" w:date="2023-11-30T07:08:00Z">
              <w:r w:rsidR="00EE2133">
                <w:rPr>
                  <w:bCs/>
                  <w:sz w:val="18"/>
                  <w:szCs w:val="18"/>
                </w:rPr>
                <w:t xml:space="preserve"> </w:t>
              </w:r>
            </w:ins>
            <w:ins w:id="14" w:author="Musendo, Brice" w:date="2023-11-30T07:10:00Z">
              <w:r w:rsidR="00EE2133">
                <w:rPr>
                  <w:bCs/>
                  <w:sz w:val="18"/>
                  <w:szCs w:val="18"/>
                </w:rPr>
                <w:t xml:space="preserve">at the </w:t>
              </w:r>
            </w:ins>
            <w:ins w:id="15" w:author="Musendo, Brice" w:date="2023-11-30T07:11:00Z">
              <w:r w:rsidR="00EE2133">
                <w:rPr>
                  <w:bCs/>
                  <w:sz w:val="18"/>
                  <w:szCs w:val="18"/>
                </w:rPr>
                <w:t xml:space="preserve">point </w:t>
              </w:r>
            </w:ins>
            <w:ins w:id="16" w:author="Musendo, Brice" w:date="2023-11-30T07:08:00Z">
              <w:r w:rsidR="00EE2133">
                <w:rPr>
                  <w:bCs/>
                  <w:sz w:val="18"/>
                  <w:szCs w:val="18"/>
                </w:rPr>
                <w:t xml:space="preserve">when </w:t>
              </w:r>
            </w:ins>
            <w:ins w:id="17" w:author="Musendo, Brice" w:date="2023-11-30T07:09:00Z">
              <w:r w:rsidR="00EE2133">
                <w:rPr>
                  <w:bCs/>
                  <w:sz w:val="18"/>
                  <w:szCs w:val="18"/>
                </w:rPr>
                <w:t xml:space="preserve">currencies were convert </w:t>
              </w:r>
            </w:ins>
            <w:ins w:id="18" w:author="Musendo, Brice" w:date="2023-11-30T07:10:00Z">
              <w:r w:rsidR="00EE2133">
                <w:rPr>
                  <w:bCs/>
                  <w:sz w:val="18"/>
                  <w:szCs w:val="18"/>
                </w:rPr>
                <w:t xml:space="preserve">to pay for </w:t>
              </w:r>
            </w:ins>
            <w:ins w:id="19" w:author="Musendo, Brice" w:date="2023-11-30T07:07:00Z">
              <w:r w:rsidR="00EE2133">
                <w:rPr>
                  <w:bCs/>
                  <w:sz w:val="18"/>
                  <w:szCs w:val="18"/>
                </w:rPr>
                <w:t>expenses</w:t>
              </w:r>
            </w:ins>
            <w:ins w:id="20" w:author="Musendo, Brice" w:date="2023-11-30T07:10:00Z">
              <w:r w:rsidR="00EE2133">
                <w:rPr>
                  <w:bCs/>
                  <w:sz w:val="18"/>
                  <w:szCs w:val="18"/>
                </w:rPr>
                <w:t xml:space="preserve">. Accordingly, no </w:t>
              </w:r>
            </w:ins>
            <w:ins w:id="21" w:author="Musendo, Brice" w:date="2023-11-30T07:11:00Z">
              <w:r w:rsidR="00EE2133">
                <w:rPr>
                  <w:bCs/>
                  <w:sz w:val="18"/>
                  <w:szCs w:val="18"/>
                </w:rPr>
                <w:t xml:space="preserve">inaccuracies and misstatement of reported expenses in the current </w:t>
              </w:r>
            </w:ins>
            <w:ins w:id="22" w:author="Musendo, Brice" w:date="2023-11-30T07:12:00Z">
              <w:r w:rsidR="00EE2133">
                <w:rPr>
                  <w:bCs/>
                  <w:sz w:val="18"/>
                  <w:szCs w:val="18"/>
                </w:rPr>
                <w:t>period.</w:t>
              </w:r>
            </w:ins>
          </w:p>
          <w:p w14:paraId="2E312FBB" w14:textId="51AFC2FB" w:rsidR="009749F8" w:rsidRPr="009749F8" w:rsidRDefault="009749F8" w:rsidP="009749F8">
            <w:pPr>
              <w:pStyle w:val="BodySingle"/>
              <w:numPr>
                <w:ilvl w:val="0"/>
                <w:numId w:val="7"/>
              </w:numPr>
              <w:spacing w:before="120" w:after="120"/>
              <w:rPr>
                <w:bCs/>
                <w:sz w:val="18"/>
                <w:szCs w:val="18"/>
              </w:rPr>
            </w:pPr>
            <w:r w:rsidRPr="009749F8">
              <w:rPr>
                <w:b/>
                <w:sz w:val="18"/>
                <w:szCs w:val="18"/>
              </w:rPr>
              <w:t>Completing Project Reference Numbers:</w:t>
            </w:r>
            <w:r w:rsidRPr="009749F8">
              <w:rPr>
                <w:bCs/>
                <w:sz w:val="18"/>
                <w:szCs w:val="18"/>
              </w:rPr>
              <w:t xml:space="preserve"> We understand the importance of having complete and accurate project reference numbers for expense transactions. </w:t>
            </w:r>
            <w:r w:rsidR="000C2DD2">
              <w:rPr>
                <w:bCs/>
                <w:sz w:val="18"/>
                <w:szCs w:val="18"/>
              </w:rPr>
              <w:t xml:space="preserve">This will be reviewed and we </w:t>
            </w:r>
            <w:r w:rsidRPr="009749F8">
              <w:rPr>
                <w:bCs/>
                <w:sz w:val="18"/>
                <w:szCs w:val="18"/>
              </w:rPr>
              <w:t xml:space="preserve">will </w:t>
            </w:r>
            <w:r w:rsidRPr="009749F8">
              <w:rPr>
                <w:bCs/>
                <w:sz w:val="18"/>
                <w:szCs w:val="18"/>
              </w:rPr>
              <w:lastRenderedPageBreak/>
              <w:t>ensure that all transactions are appropriately marked with project reference numbers to enhance transparency and traceability.</w:t>
            </w:r>
            <w:ins w:id="23" w:author="Musendo, Brice" w:date="2023-11-30T06:48:00Z">
              <w:r w:rsidR="00474A87">
                <w:rPr>
                  <w:bCs/>
                  <w:sz w:val="18"/>
                  <w:szCs w:val="18"/>
                </w:rPr>
                <w:t xml:space="preserve"> Nonetheless, there were not </w:t>
              </w:r>
            </w:ins>
            <w:ins w:id="24" w:author="Musendo, Brice" w:date="2023-11-30T07:04:00Z">
              <w:r w:rsidR="00F4475A">
                <w:rPr>
                  <w:bCs/>
                  <w:sz w:val="18"/>
                  <w:szCs w:val="18"/>
                </w:rPr>
                <w:t>transaction</w:t>
              </w:r>
            </w:ins>
            <w:ins w:id="25" w:author="Musendo, Brice" w:date="2023-11-30T07:12:00Z">
              <w:r w:rsidR="00EE2133">
                <w:rPr>
                  <w:bCs/>
                  <w:sz w:val="18"/>
                  <w:szCs w:val="18"/>
                </w:rPr>
                <w:t>s</w:t>
              </w:r>
            </w:ins>
            <w:ins w:id="26" w:author="Musendo, Brice" w:date="2023-11-30T07:04:00Z">
              <w:r w:rsidR="00F4475A">
                <w:rPr>
                  <w:bCs/>
                  <w:sz w:val="18"/>
                  <w:szCs w:val="18"/>
                </w:rPr>
                <w:t xml:space="preserve"> that were in</w:t>
              </w:r>
            </w:ins>
            <w:ins w:id="27" w:author="Musendo, Brice" w:date="2023-11-30T07:05:00Z">
              <w:r w:rsidR="00F4475A">
                <w:rPr>
                  <w:bCs/>
                  <w:sz w:val="18"/>
                  <w:szCs w:val="18"/>
                </w:rPr>
                <w:t>correct allocated to projects as a result.</w:t>
              </w:r>
            </w:ins>
          </w:p>
          <w:p w14:paraId="3000D82D" w14:textId="2F49F3C0" w:rsidR="009749F8" w:rsidRPr="009749F8" w:rsidRDefault="009749F8" w:rsidP="009749F8">
            <w:pPr>
              <w:pStyle w:val="BodySingle"/>
              <w:numPr>
                <w:ilvl w:val="0"/>
                <w:numId w:val="7"/>
              </w:numPr>
              <w:spacing w:before="120" w:after="120"/>
              <w:rPr>
                <w:bCs/>
                <w:sz w:val="18"/>
                <w:szCs w:val="18"/>
              </w:rPr>
            </w:pPr>
            <w:r w:rsidRPr="009749F8">
              <w:rPr>
                <w:b/>
                <w:sz w:val="18"/>
                <w:szCs w:val="18"/>
              </w:rPr>
              <w:t>Assigning Account Codes:</w:t>
            </w:r>
            <w:r w:rsidRPr="009749F8">
              <w:rPr>
                <w:bCs/>
                <w:sz w:val="18"/>
                <w:szCs w:val="18"/>
              </w:rPr>
              <w:t xml:space="preserve"> Accounts lacking proper codes, such as Intercompany - YAZDA US (Income)</w:t>
            </w:r>
            <w:r w:rsidR="000C2DD2">
              <w:rPr>
                <w:bCs/>
                <w:sz w:val="18"/>
                <w:szCs w:val="18"/>
              </w:rPr>
              <w:t xml:space="preserve">, this </w:t>
            </w:r>
            <w:del w:id="28" w:author="Musendo, Brice" w:date="2023-11-30T07:24:00Z">
              <w:r w:rsidR="000C2DD2" w:rsidDel="00AE573B">
                <w:rPr>
                  <w:bCs/>
                  <w:sz w:val="18"/>
                  <w:szCs w:val="18"/>
                </w:rPr>
                <w:delText xml:space="preserve">will </w:delText>
              </w:r>
            </w:del>
            <w:ins w:id="29" w:author="Musendo, Brice" w:date="2023-11-30T07:24:00Z">
              <w:r w:rsidR="00AE573B">
                <w:rPr>
                  <w:bCs/>
                  <w:sz w:val="18"/>
                  <w:szCs w:val="18"/>
                </w:rPr>
                <w:t>has</w:t>
              </w:r>
              <w:r w:rsidR="00AE573B">
                <w:rPr>
                  <w:bCs/>
                  <w:sz w:val="18"/>
                  <w:szCs w:val="18"/>
                </w:rPr>
                <w:t xml:space="preserve"> </w:t>
              </w:r>
            </w:ins>
            <w:r w:rsidR="000C2DD2">
              <w:rPr>
                <w:bCs/>
                <w:sz w:val="18"/>
                <w:szCs w:val="18"/>
              </w:rPr>
              <w:t>be</w:t>
            </w:r>
            <w:ins w:id="30" w:author="Musendo, Brice" w:date="2023-11-30T07:24:00Z">
              <w:r w:rsidR="00AE573B">
                <w:rPr>
                  <w:bCs/>
                  <w:sz w:val="18"/>
                  <w:szCs w:val="18"/>
                </w:rPr>
                <w:t>en</w:t>
              </w:r>
            </w:ins>
            <w:r w:rsidR="000C2DD2">
              <w:rPr>
                <w:bCs/>
                <w:sz w:val="18"/>
                <w:szCs w:val="18"/>
              </w:rPr>
              <w:t xml:space="preserve"> reviewed and </w:t>
            </w:r>
            <w:del w:id="31" w:author="Musendo, Brice" w:date="2023-11-30T07:24:00Z">
              <w:r w:rsidRPr="009749F8" w:rsidDel="00AE573B">
                <w:rPr>
                  <w:bCs/>
                  <w:sz w:val="18"/>
                  <w:szCs w:val="18"/>
                </w:rPr>
                <w:delText>will be</w:delText>
              </w:r>
            </w:del>
            <w:ins w:id="32" w:author="Musendo, Brice" w:date="2023-11-30T07:24:00Z">
              <w:r w:rsidR="00AE573B">
                <w:rPr>
                  <w:bCs/>
                  <w:sz w:val="18"/>
                  <w:szCs w:val="18"/>
                </w:rPr>
                <w:t>the accounts</w:t>
              </w:r>
            </w:ins>
            <w:r w:rsidRPr="009749F8">
              <w:rPr>
                <w:bCs/>
                <w:sz w:val="18"/>
                <w:szCs w:val="18"/>
              </w:rPr>
              <w:t xml:space="preserve"> assigned appropriate account codes to </w:t>
            </w:r>
            <w:del w:id="33" w:author="Musendo, Brice" w:date="2023-11-30T07:02:00Z">
              <w:r w:rsidRPr="009749F8" w:rsidDel="00F4475A">
                <w:rPr>
                  <w:bCs/>
                  <w:sz w:val="18"/>
                  <w:szCs w:val="18"/>
                </w:rPr>
                <w:delText>improve the</w:delText>
              </w:r>
            </w:del>
            <w:ins w:id="34" w:author="Musendo, Brice" w:date="2023-11-30T07:02:00Z">
              <w:r w:rsidR="00F4475A">
                <w:rPr>
                  <w:bCs/>
                  <w:sz w:val="18"/>
                  <w:szCs w:val="18"/>
                </w:rPr>
                <w:t>ensure consistence</w:t>
              </w:r>
            </w:ins>
            <w:r w:rsidRPr="009749F8">
              <w:rPr>
                <w:bCs/>
                <w:sz w:val="18"/>
                <w:szCs w:val="18"/>
              </w:rPr>
              <w:t xml:space="preserve"> </w:t>
            </w:r>
            <w:ins w:id="35" w:author="Musendo, Brice" w:date="2023-11-30T07:02:00Z">
              <w:r w:rsidR="00F4475A">
                <w:rPr>
                  <w:bCs/>
                  <w:sz w:val="18"/>
                  <w:szCs w:val="18"/>
                </w:rPr>
                <w:t xml:space="preserve">in the </w:t>
              </w:r>
            </w:ins>
            <w:r w:rsidRPr="009749F8">
              <w:rPr>
                <w:bCs/>
                <w:sz w:val="18"/>
                <w:szCs w:val="18"/>
              </w:rPr>
              <w:t>overall structure and organization of our accounting system.</w:t>
            </w:r>
            <w:ins w:id="36" w:author="Musendo, Brice" w:date="2023-11-30T07:00:00Z">
              <w:r w:rsidR="00F4475A">
                <w:rPr>
                  <w:bCs/>
                  <w:sz w:val="18"/>
                  <w:szCs w:val="18"/>
                </w:rPr>
                <w:t xml:space="preserve"> That said, th</w:t>
              </w:r>
            </w:ins>
            <w:ins w:id="37" w:author="Musendo, Brice" w:date="2023-11-30T07:01:00Z">
              <w:r w:rsidR="00F4475A">
                <w:rPr>
                  <w:bCs/>
                  <w:sz w:val="18"/>
                  <w:szCs w:val="18"/>
                </w:rPr>
                <w:t>e account name</w:t>
              </w:r>
            </w:ins>
            <w:ins w:id="38" w:author="Musendo, Brice" w:date="2023-11-30T07:02:00Z">
              <w:r w:rsidR="00F4475A">
                <w:rPr>
                  <w:bCs/>
                  <w:sz w:val="18"/>
                  <w:szCs w:val="18"/>
                </w:rPr>
                <w:t>s</w:t>
              </w:r>
            </w:ins>
            <w:ins w:id="39" w:author="Musendo, Brice" w:date="2023-11-30T07:01:00Z">
              <w:r w:rsidR="00F4475A">
                <w:rPr>
                  <w:bCs/>
                  <w:sz w:val="18"/>
                  <w:szCs w:val="18"/>
                </w:rPr>
                <w:t xml:space="preserve"> and purpose </w:t>
              </w:r>
            </w:ins>
            <w:ins w:id="40" w:author="Musendo, Brice" w:date="2023-11-30T07:03:00Z">
              <w:r w:rsidR="00F4475A">
                <w:rPr>
                  <w:bCs/>
                  <w:sz w:val="18"/>
                  <w:szCs w:val="18"/>
                </w:rPr>
                <w:t>for the referred</w:t>
              </w:r>
            </w:ins>
            <w:ins w:id="41" w:author="Musendo, Brice" w:date="2023-11-30T07:01:00Z">
              <w:r w:rsidR="00F4475A">
                <w:rPr>
                  <w:bCs/>
                  <w:sz w:val="18"/>
                  <w:szCs w:val="18"/>
                </w:rPr>
                <w:t xml:space="preserve"> accounts were clearly defined and when producing financial report</w:t>
              </w:r>
            </w:ins>
            <w:ins w:id="42" w:author="Musendo, Brice" w:date="2023-11-30T07:03:00Z">
              <w:r w:rsidR="00F4475A">
                <w:rPr>
                  <w:bCs/>
                  <w:sz w:val="18"/>
                  <w:szCs w:val="18"/>
                </w:rPr>
                <w:t>s</w:t>
              </w:r>
            </w:ins>
            <w:ins w:id="43" w:author="Musendo, Brice" w:date="2023-11-30T07:01:00Z">
              <w:r w:rsidR="00F4475A">
                <w:rPr>
                  <w:bCs/>
                  <w:sz w:val="18"/>
                  <w:szCs w:val="18"/>
                </w:rPr>
                <w:t xml:space="preserve"> reference</w:t>
              </w:r>
            </w:ins>
            <w:ins w:id="44" w:author="Musendo, Brice" w:date="2023-11-30T07:03:00Z">
              <w:r w:rsidR="00F4475A">
                <w:rPr>
                  <w:bCs/>
                  <w:sz w:val="18"/>
                  <w:szCs w:val="18"/>
                </w:rPr>
                <w:t xml:space="preserve"> and use</w:t>
              </w:r>
            </w:ins>
            <w:ins w:id="45" w:author="Musendo, Brice" w:date="2023-11-30T07:01:00Z">
              <w:r w:rsidR="00F4475A">
                <w:rPr>
                  <w:bCs/>
                  <w:sz w:val="18"/>
                  <w:szCs w:val="18"/>
                </w:rPr>
                <w:t xml:space="preserve"> is always made to the accountin</w:t>
              </w:r>
            </w:ins>
            <w:ins w:id="46" w:author="Musendo, Brice" w:date="2023-11-30T07:02:00Z">
              <w:r w:rsidR="00F4475A">
                <w:rPr>
                  <w:bCs/>
                  <w:sz w:val="18"/>
                  <w:szCs w:val="18"/>
                </w:rPr>
                <w:t>g name</w:t>
              </w:r>
            </w:ins>
            <w:ins w:id="47" w:author="Musendo, Brice" w:date="2023-11-30T07:03:00Z">
              <w:r w:rsidR="00F4475A">
                <w:rPr>
                  <w:bCs/>
                  <w:sz w:val="18"/>
                  <w:szCs w:val="18"/>
                </w:rPr>
                <w:t>.</w:t>
              </w:r>
            </w:ins>
            <w:ins w:id="48" w:author="Musendo, Brice" w:date="2023-11-30T07:02:00Z">
              <w:r w:rsidR="00F4475A">
                <w:rPr>
                  <w:bCs/>
                  <w:sz w:val="18"/>
                  <w:szCs w:val="18"/>
                </w:rPr>
                <w:t xml:space="preserve"> </w:t>
              </w:r>
            </w:ins>
          </w:p>
          <w:p w14:paraId="2B71F584" w14:textId="6745F157" w:rsidR="009749F8" w:rsidRPr="009749F8" w:rsidRDefault="009749F8" w:rsidP="009749F8">
            <w:pPr>
              <w:pStyle w:val="BodySingle"/>
              <w:numPr>
                <w:ilvl w:val="0"/>
                <w:numId w:val="7"/>
              </w:numPr>
              <w:spacing w:before="120" w:after="120"/>
              <w:rPr>
                <w:bCs/>
                <w:sz w:val="18"/>
                <w:szCs w:val="18"/>
              </w:rPr>
            </w:pPr>
            <w:r w:rsidRPr="009749F8">
              <w:rPr>
                <w:b/>
                <w:sz w:val="18"/>
                <w:szCs w:val="18"/>
              </w:rPr>
              <w:t>Reviewing Accounting Treatments:</w:t>
            </w:r>
            <w:r w:rsidRPr="009749F8">
              <w:rPr>
                <w:bCs/>
                <w:sz w:val="18"/>
                <w:szCs w:val="18"/>
              </w:rPr>
              <w:t xml:space="preserve"> We will conduct a thorough review of accounting treatments, specifically related to buying and selling fixed assets. </w:t>
            </w:r>
            <w:ins w:id="49" w:author="Musendo, Brice" w:date="2023-11-30T06:58:00Z">
              <w:r w:rsidR="00F4475A">
                <w:rPr>
                  <w:bCs/>
                  <w:sz w:val="18"/>
                  <w:szCs w:val="18"/>
                </w:rPr>
                <w:t xml:space="preserve">Provide training to local accounting officers </w:t>
              </w:r>
            </w:ins>
            <w:del w:id="50" w:author="Musendo, Brice" w:date="2023-11-30T06:59:00Z">
              <w:r w:rsidRPr="009749F8" w:rsidDel="00F4475A">
                <w:rPr>
                  <w:bCs/>
                  <w:sz w:val="18"/>
                  <w:szCs w:val="18"/>
                </w:rPr>
                <w:delText>This includes revisiting the treatment of transactions involving fixed assets such as cars (Ref. YAZ-USD-22-352) and an electric generator (Ref. CB-Bank-22-0016) to ensure</w:delText>
              </w:r>
            </w:del>
            <w:ins w:id="51" w:author="Musendo, Brice" w:date="2023-11-30T06:59:00Z">
              <w:r w:rsidR="00F4475A">
                <w:rPr>
                  <w:bCs/>
                  <w:sz w:val="18"/>
                  <w:szCs w:val="18"/>
                </w:rPr>
                <w:t>on the</w:t>
              </w:r>
            </w:ins>
            <w:r w:rsidRPr="009749F8">
              <w:rPr>
                <w:bCs/>
                <w:sz w:val="18"/>
                <w:szCs w:val="18"/>
              </w:rPr>
              <w:t xml:space="preserve"> proper accounting </w:t>
            </w:r>
            <w:ins w:id="52" w:author="Musendo, Brice" w:date="2023-11-30T06:59:00Z">
              <w:r w:rsidR="00F4475A">
                <w:rPr>
                  <w:bCs/>
                  <w:sz w:val="18"/>
                  <w:szCs w:val="18"/>
                </w:rPr>
                <w:t>treatment of transactions on asset disposals</w:t>
              </w:r>
            </w:ins>
            <w:del w:id="53" w:author="Musendo, Brice" w:date="2023-11-30T06:59:00Z">
              <w:r w:rsidRPr="009749F8" w:rsidDel="00F4475A">
                <w:rPr>
                  <w:bCs/>
                  <w:sz w:val="18"/>
                  <w:szCs w:val="18"/>
                </w:rPr>
                <w:delText>practices</w:delText>
              </w:r>
            </w:del>
            <w:r w:rsidRPr="009749F8">
              <w:rPr>
                <w:bCs/>
                <w:sz w:val="18"/>
                <w:szCs w:val="18"/>
              </w:rPr>
              <w:t>.</w:t>
            </w:r>
          </w:p>
          <w:p w14:paraId="4DE48126" w14:textId="2867F4B1" w:rsidR="009749F8" w:rsidRPr="009749F8" w:rsidRDefault="009749F8" w:rsidP="009749F8">
            <w:pPr>
              <w:pStyle w:val="BodySingle"/>
              <w:numPr>
                <w:ilvl w:val="0"/>
                <w:numId w:val="7"/>
              </w:numPr>
              <w:spacing w:before="120" w:after="120"/>
              <w:rPr>
                <w:bCs/>
                <w:sz w:val="18"/>
                <w:szCs w:val="18"/>
              </w:rPr>
            </w:pPr>
            <w:del w:id="54" w:author="Musendo, Brice" w:date="2023-11-30T06:47:00Z">
              <w:r w:rsidRPr="009749F8" w:rsidDel="00474A87">
                <w:rPr>
                  <w:b/>
                  <w:sz w:val="18"/>
                  <w:szCs w:val="18"/>
                </w:rPr>
                <w:delText xml:space="preserve">Adopting </w:delText>
              </w:r>
            </w:del>
            <w:r w:rsidRPr="009749F8">
              <w:rPr>
                <w:b/>
                <w:sz w:val="18"/>
                <w:szCs w:val="18"/>
              </w:rPr>
              <w:t>Non-Profit-Oriented Financial Statements:</w:t>
            </w:r>
            <w:r w:rsidRPr="009749F8">
              <w:rPr>
                <w:bCs/>
                <w:sz w:val="18"/>
                <w:szCs w:val="18"/>
              </w:rPr>
              <w:t xml:space="preserve"> </w:t>
            </w:r>
            <w:ins w:id="55" w:author="Musendo, Brice" w:date="2023-11-30T06:47:00Z">
              <w:r w:rsidR="00474A87">
                <w:rPr>
                  <w:bCs/>
                  <w:sz w:val="18"/>
                  <w:szCs w:val="18"/>
                </w:rPr>
                <w:t xml:space="preserve"> </w:t>
              </w:r>
            </w:ins>
            <w:ins w:id="56" w:author="Musendo, Brice" w:date="2023-11-30T07:13:00Z">
              <w:r w:rsidR="00EE2133">
                <w:rPr>
                  <w:bCs/>
                  <w:sz w:val="18"/>
                  <w:szCs w:val="18"/>
                </w:rPr>
                <w:t>We necessary,</w:t>
              </w:r>
            </w:ins>
            <w:ins w:id="57" w:author="Musendo, Brice" w:date="2023-11-30T07:06:00Z">
              <w:r w:rsidR="00F4475A">
                <w:rPr>
                  <w:bCs/>
                  <w:sz w:val="18"/>
                  <w:szCs w:val="18"/>
                </w:rPr>
                <w:t xml:space="preserve"> </w:t>
              </w:r>
            </w:ins>
            <w:ins w:id="58" w:author="Musendo, Brice" w:date="2023-11-30T07:13:00Z">
              <w:r w:rsidR="00EE2133">
                <w:rPr>
                  <w:bCs/>
                  <w:sz w:val="18"/>
                  <w:szCs w:val="18"/>
                </w:rPr>
                <w:t>t</w:t>
              </w:r>
            </w:ins>
            <w:del w:id="59" w:author="Musendo, Brice" w:date="2023-11-30T07:13:00Z">
              <w:r w:rsidR="000C2DD2" w:rsidDel="00EE2133">
                <w:rPr>
                  <w:bCs/>
                  <w:sz w:val="18"/>
                  <w:szCs w:val="18"/>
                </w:rPr>
                <w:delText>T</w:delText>
              </w:r>
            </w:del>
            <w:r w:rsidR="000C2DD2">
              <w:rPr>
                <w:bCs/>
                <w:sz w:val="18"/>
                <w:szCs w:val="18"/>
              </w:rPr>
              <w:t xml:space="preserve">his will be fully reviewed </w:t>
            </w:r>
            <w:del w:id="60" w:author="Musendo, Brice" w:date="2023-11-30T07:13:00Z">
              <w:r w:rsidR="000C2DD2" w:rsidDel="00EE2133">
                <w:rPr>
                  <w:bCs/>
                  <w:sz w:val="18"/>
                  <w:szCs w:val="18"/>
                </w:rPr>
                <w:delText>as we r</w:delText>
              </w:r>
              <w:r w:rsidRPr="009749F8" w:rsidDel="00EE2133">
                <w:rPr>
                  <w:bCs/>
                  <w:sz w:val="18"/>
                  <w:szCs w:val="18"/>
                </w:rPr>
                <w:delText>ecognizing</w:delText>
              </w:r>
            </w:del>
            <w:ins w:id="61" w:author="Musendo, Brice" w:date="2023-11-30T07:13:00Z">
              <w:r w:rsidR="00EE2133">
                <w:rPr>
                  <w:bCs/>
                  <w:sz w:val="18"/>
                  <w:szCs w:val="18"/>
                </w:rPr>
                <w:t>taking into</w:t>
              </w:r>
            </w:ins>
            <w:r w:rsidRPr="009749F8">
              <w:rPr>
                <w:bCs/>
                <w:sz w:val="18"/>
                <w:szCs w:val="18"/>
              </w:rPr>
              <w:t xml:space="preserve"> the unique nature of our organization as a non-profit entity, we will customize the financial statement components in our accounting software to better align with non-profit standards. This includes renaming components such as the profit and loss statement and retained earnings.</w:t>
            </w:r>
            <w:ins w:id="62" w:author="Musendo, Brice" w:date="2023-11-30T07:16:00Z">
              <w:r w:rsidR="00EE2133">
                <w:rPr>
                  <w:bCs/>
                  <w:sz w:val="18"/>
                  <w:szCs w:val="18"/>
                </w:rPr>
                <w:t xml:space="preserve"> That said, this does not impact accuracy or co</w:t>
              </w:r>
            </w:ins>
            <w:ins w:id="63" w:author="Musendo, Brice" w:date="2023-11-30T07:17:00Z">
              <w:r w:rsidR="00EE2133">
                <w:rPr>
                  <w:bCs/>
                  <w:sz w:val="18"/>
                  <w:szCs w:val="18"/>
                </w:rPr>
                <w:t>mpleteness of the financial records</w:t>
              </w:r>
              <w:r w:rsidR="00AE573B">
                <w:rPr>
                  <w:bCs/>
                  <w:sz w:val="18"/>
                  <w:szCs w:val="18"/>
                </w:rPr>
                <w:t>.</w:t>
              </w:r>
            </w:ins>
          </w:p>
          <w:p w14:paraId="523B717C" w14:textId="0241521E" w:rsidR="009749F8" w:rsidRPr="009749F8" w:rsidRDefault="009749F8" w:rsidP="009749F8">
            <w:pPr>
              <w:pStyle w:val="BodySingle"/>
              <w:numPr>
                <w:ilvl w:val="0"/>
                <w:numId w:val="7"/>
              </w:numPr>
              <w:spacing w:before="120" w:after="120"/>
              <w:rPr>
                <w:bCs/>
                <w:sz w:val="18"/>
                <w:szCs w:val="18"/>
              </w:rPr>
            </w:pPr>
            <w:r w:rsidRPr="009749F8">
              <w:rPr>
                <w:b/>
                <w:sz w:val="18"/>
                <w:szCs w:val="18"/>
              </w:rPr>
              <w:t>Enhanced Reporting Capabilities:</w:t>
            </w:r>
            <w:r w:rsidRPr="009749F8">
              <w:rPr>
                <w:bCs/>
                <w:sz w:val="18"/>
                <w:szCs w:val="18"/>
              </w:rPr>
              <w:t xml:space="preserve"> The accounting software </w:t>
            </w:r>
            <w:r w:rsidR="000C2DD2">
              <w:rPr>
                <w:bCs/>
                <w:sz w:val="18"/>
                <w:szCs w:val="18"/>
              </w:rPr>
              <w:t xml:space="preserve">has the functionality to </w:t>
            </w:r>
            <w:r w:rsidRPr="009749F8">
              <w:rPr>
                <w:bCs/>
                <w:sz w:val="18"/>
                <w:szCs w:val="18"/>
              </w:rPr>
              <w:t>allow for the allocation of expenditures by donor, project, type, and budget line. This will enable the generation of various financial reports to meet the specific requirements of donors and internal stakeholders.</w:t>
            </w:r>
            <w:r w:rsidR="000C2DD2">
              <w:rPr>
                <w:bCs/>
                <w:sz w:val="18"/>
                <w:szCs w:val="18"/>
              </w:rPr>
              <w:t xml:space="preserve"> </w:t>
            </w:r>
          </w:p>
          <w:p w14:paraId="09E3D74D" w14:textId="5A5E0DA6" w:rsidR="009749F8" w:rsidRPr="000C2DD2" w:rsidRDefault="009749F8" w:rsidP="000C2DD2">
            <w:pPr>
              <w:pStyle w:val="BodySingle"/>
              <w:numPr>
                <w:ilvl w:val="0"/>
                <w:numId w:val="7"/>
              </w:numPr>
              <w:spacing w:before="120" w:after="120"/>
              <w:rPr>
                <w:bCs/>
                <w:sz w:val="18"/>
                <w:szCs w:val="18"/>
              </w:rPr>
            </w:pPr>
            <w:del w:id="64" w:author="Musendo, Brice" w:date="2023-11-30T06:49:00Z">
              <w:r w:rsidRPr="009749F8" w:rsidDel="00474A87">
                <w:rPr>
                  <w:b/>
                  <w:sz w:val="18"/>
                  <w:szCs w:val="18"/>
                </w:rPr>
                <w:delText xml:space="preserve">Implementation of </w:delText>
              </w:r>
            </w:del>
            <w:r w:rsidRPr="009749F8">
              <w:rPr>
                <w:b/>
                <w:sz w:val="18"/>
                <w:szCs w:val="18"/>
              </w:rPr>
              <w:t>Audit Trail:</w:t>
            </w:r>
            <w:r w:rsidRPr="009749F8">
              <w:rPr>
                <w:bCs/>
                <w:sz w:val="18"/>
                <w:szCs w:val="18"/>
              </w:rPr>
              <w:t xml:space="preserve"> </w:t>
            </w:r>
            <w:ins w:id="65" w:author="Musendo, Brice" w:date="2023-11-30T06:49:00Z">
              <w:r w:rsidR="00474A87">
                <w:rPr>
                  <w:bCs/>
                  <w:sz w:val="18"/>
                  <w:szCs w:val="18"/>
                </w:rPr>
                <w:t xml:space="preserve">The </w:t>
              </w:r>
            </w:ins>
            <w:ins w:id="66" w:author="Musendo, Brice" w:date="2023-11-30T06:50:00Z">
              <w:r w:rsidR="00474A87">
                <w:rPr>
                  <w:bCs/>
                  <w:sz w:val="18"/>
                  <w:szCs w:val="18"/>
                </w:rPr>
                <w:t xml:space="preserve">full </w:t>
              </w:r>
            </w:ins>
            <w:ins w:id="67" w:author="Musendo, Brice" w:date="2023-11-30T06:49:00Z">
              <w:r w:rsidR="00474A87">
                <w:rPr>
                  <w:bCs/>
                  <w:sz w:val="18"/>
                  <w:szCs w:val="18"/>
                </w:rPr>
                <w:t>audit trail of how</w:t>
              </w:r>
            </w:ins>
            <w:ins w:id="68" w:author="Musendo, Brice" w:date="2023-11-30T06:50:00Z">
              <w:r w:rsidR="00474A87">
                <w:rPr>
                  <w:bCs/>
                  <w:sz w:val="18"/>
                  <w:szCs w:val="18"/>
                </w:rPr>
                <w:t xml:space="preserve"> all expenses are incurred </w:t>
              </w:r>
            </w:ins>
            <w:ins w:id="69" w:author="Musendo, Brice" w:date="2023-11-30T06:55:00Z">
              <w:r w:rsidR="00474A87">
                <w:rPr>
                  <w:bCs/>
                  <w:sz w:val="18"/>
                  <w:szCs w:val="18"/>
                </w:rPr>
                <w:t xml:space="preserve">or allocate to individual </w:t>
              </w:r>
            </w:ins>
            <w:ins w:id="70" w:author="Musendo, Brice" w:date="2023-11-30T06:50:00Z">
              <w:r w:rsidR="00474A87">
                <w:rPr>
                  <w:bCs/>
                  <w:sz w:val="18"/>
                  <w:szCs w:val="18"/>
                </w:rPr>
                <w:t xml:space="preserve"> project </w:t>
              </w:r>
            </w:ins>
            <w:ins w:id="71" w:author="Musendo, Brice" w:date="2023-11-30T06:51:00Z">
              <w:r w:rsidR="00474A87">
                <w:rPr>
                  <w:bCs/>
                  <w:sz w:val="18"/>
                  <w:szCs w:val="18"/>
                </w:rPr>
                <w:t xml:space="preserve">presently </w:t>
              </w:r>
            </w:ins>
            <w:ins w:id="72" w:author="Musendo, Brice" w:date="2023-11-30T06:50:00Z">
              <w:r w:rsidR="00474A87">
                <w:rPr>
                  <w:bCs/>
                  <w:sz w:val="18"/>
                  <w:szCs w:val="18"/>
                </w:rPr>
                <w:t>exist and as not</w:t>
              </w:r>
            </w:ins>
            <w:ins w:id="73" w:author="Musendo, Brice" w:date="2023-11-30T06:51:00Z">
              <w:r w:rsidR="00474A87">
                <w:rPr>
                  <w:bCs/>
                  <w:sz w:val="18"/>
                  <w:szCs w:val="18"/>
                </w:rPr>
                <w:t>ed above</w:t>
              </w:r>
            </w:ins>
            <w:ins w:id="74" w:author="Musendo, Brice" w:date="2023-11-30T06:52:00Z">
              <w:r w:rsidR="00474A87">
                <w:rPr>
                  <w:bCs/>
                  <w:sz w:val="18"/>
                  <w:szCs w:val="18"/>
                </w:rPr>
                <w:t>,</w:t>
              </w:r>
            </w:ins>
            <w:ins w:id="75" w:author="Musendo, Brice" w:date="2023-11-30T06:53:00Z">
              <w:r w:rsidR="00474A87">
                <w:rPr>
                  <w:bCs/>
                  <w:sz w:val="18"/>
                  <w:szCs w:val="18"/>
                </w:rPr>
                <w:t xml:space="preserve"> we are able to provide expenses</w:t>
              </w:r>
            </w:ins>
            <w:ins w:id="76" w:author="Musendo, Brice" w:date="2023-11-30T06:52:00Z">
              <w:r w:rsidR="00474A87">
                <w:rPr>
                  <w:bCs/>
                  <w:sz w:val="18"/>
                  <w:szCs w:val="18"/>
                </w:rPr>
                <w:t xml:space="preserve"> tracking </w:t>
              </w:r>
            </w:ins>
            <w:ins w:id="77" w:author="Musendo, Brice" w:date="2023-11-30T06:53:00Z">
              <w:r w:rsidR="00474A87">
                <w:rPr>
                  <w:bCs/>
                  <w:sz w:val="18"/>
                  <w:szCs w:val="18"/>
                </w:rPr>
                <w:t xml:space="preserve">project level. </w:t>
              </w:r>
            </w:ins>
            <w:ins w:id="78" w:author="Musendo, Brice" w:date="2023-11-30T06:54:00Z">
              <w:r w:rsidR="00474A87">
                <w:rPr>
                  <w:bCs/>
                  <w:sz w:val="18"/>
                  <w:szCs w:val="18"/>
                </w:rPr>
                <w:t xml:space="preserve">We will be happy to the auditors through </w:t>
              </w:r>
            </w:ins>
            <w:ins w:id="79" w:author="Musendo, Brice" w:date="2023-11-30T06:56:00Z">
              <w:r w:rsidR="00474A87">
                <w:rPr>
                  <w:bCs/>
                  <w:sz w:val="18"/>
                  <w:szCs w:val="18"/>
                </w:rPr>
                <w:t xml:space="preserve">the tracking of expenses </w:t>
              </w:r>
            </w:ins>
            <w:ins w:id="80" w:author="Musendo, Brice" w:date="2023-11-30T06:57:00Z">
              <w:r w:rsidR="00474A87">
                <w:rPr>
                  <w:bCs/>
                  <w:sz w:val="18"/>
                  <w:szCs w:val="18"/>
                </w:rPr>
                <w:t xml:space="preserve">at project level. </w:t>
              </w:r>
            </w:ins>
            <w:ins w:id="81" w:author="Musendo, Brice" w:date="2023-11-30T06:55:00Z">
              <w:r w:rsidR="00474A87">
                <w:rPr>
                  <w:bCs/>
                  <w:sz w:val="18"/>
                  <w:szCs w:val="18"/>
                </w:rPr>
                <w:t xml:space="preserve"> </w:t>
              </w:r>
            </w:ins>
            <w:del w:id="82" w:author="Musendo, Brice" w:date="2023-11-30T07:04:00Z">
              <w:r w:rsidRPr="009749F8" w:rsidDel="00F4475A">
                <w:rPr>
                  <w:bCs/>
                  <w:sz w:val="18"/>
                  <w:szCs w:val="18"/>
                </w:rPr>
                <w:delText>Th</w:delText>
              </w:r>
              <w:r w:rsidR="000C2DD2" w:rsidDel="00F4475A">
                <w:rPr>
                  <w:bCs/>
                  <w:sz w:val="18"/>
                  <w:szCs w:val="18"/>
                </w:rPr>
                <w:delText>is is acknowledged and will be fully reviewed</w:delText>
              </w:r>
              <w:r w:rsidRPr="009749F8" w:rsidDel="00F4475A">
                <w:rPr>
                  <w:bCs/>
                  <w:sz w:val="18"/>
                  <w:szCs w:val="18"/>
                </w:rPr>
                <w:delText xml:space="preserve"> accounting system will be enhanced to provide a robust audit trail linking costs declared in financial reports to donors with individual transactions. This </w:delText>
              </w:r>
            </w:del>
            <w:ins w:id="83" w:author="Musendo, Brice" w:date="2023-11-30T07:04:00Z">
              <w:r w:rsidR="00F4475A" w:rsidRPr="009749F8">
                <w:rPr>
                  <w:bCs/>
                  <w:sz w:val="18"/>
                  <w:szCs w:val="18"/>
                </w:rPr>
                <w:t>Th</w:t>
              </w:r>
              <w:r w:rsidR="00F4475A">
                <w:rPr>
                  <w:bCs/>
                  <w:sz w:val="18"/>
                  <w:szCs w:val="18"/>
                </w:rPr>
                <w:t>ese</w:t>
              </w:r>
              <w:r w:rsidR="00F4475A" w:rsidRPr="009749F8">
                <w:rPr>
                  <w:bCs/>
                  <w:sz w:val="18"/>
                  <w:szCs w:val="18"/>
                </w:rPr>
                <w:t xml:space="preserve"> </w:t>
              </w:r>
            </w:ins>
            <w:r w:rsidRPr="009749F8">
              <w:rPr>
                <w:bCs/>
                <w:sz w:val="18"/>
                <w:szCs w:val="18"/>
              </w:rPr>
              <w:t xml:space="preserve">measure </w:t>
            </w:r>
            <w:del w:id="84" w:author="Musendo, Brice" w:date="2023-11-30T07:04:00Z">
              <w:r w:rsidRPr="009749F8" w:rsidDel="00F4475A">
                <w:rPr>
                  <w:bCs/>
                  <w:sz w:val="18"/>
                  <w:szCs w:val="18"/>
                </w:rPr>
                <w:delText>is crucial for</w:delText>
              </w:r>
            </w:del>
            <w:ins w:id="85" w:author="Musendo, Brice" w:date="2023-11-30T07:04:00Z">
              <w:r w:rsidR="00F4475A">
                <w:rPr>
                  <w:bCs/>
                  <w:sz w:val="18"/>
                  <w:szCs w:val="18"/>
                </w:rPr>
                <w:t>assist in ensuring</w:t>
              </w:r>
            </w:ins>
            <w:r w:rsidRPr="009749F8">
              <w:rPr>
                <w:bCs/>
                <w:sz w:val="18"/>
                <w:szCs w:val="18"/>
              </w:rPr>
              <w:t xml:space="preserve"> accountability and transparency.</w:t>
            </w:r>
          </w:p>
          <w:p w14:paraId="2AACD3F7" w14:textId="1908762A" w:rsidR="00973EA8" w:rsidRPr="003440C6" w:rsidRDefault="00973EA8" w:rsidP="003C2EDF">
            <w:pPr>
              <w:pStyle w:val="BodySingle"/>
              <w:spacing w:before="120" w:after="120" w:line="360" w:lineRule="auto"/>
              <w:jc w:val="both"/>
              <w:rPr>
                <w:sz w:val="18"/>
                <w:szCs w:val="18"/>
              </w:rPr>
            </w:pPr>
          </w:p>
        </w:tc>
      </w:tr>
    </w:tbl>
    <w:p w14:paraId="7641D2B9" w14:textId="6AAAB69E" w:rsidR="005E7F0D" w:rsidRDefault="00973EA8" w:rsidP="00973EA8">
      <w:pPr>
        <w:rPr>
          <w:b/>
          <w:bCs/>
          <w:i/>
        </w:rPr>
      </w:pPr>
      <w:r>
        <w:rPr>
          <w:b/>
          <w:bCs/>
          <w:i/>
        </w:rPr>
        <w:lastRenderedPageBreak/>
        <w:br w:type="page"/>
      </w:r>
    </w:p>
    <w:p w14:paraId="49D1007A" w14:textId="691118DF" w:rsidR="000352C2" w:rsidRPr="00116556" w:rsidRDefault="000352C2" w:rsidP="005E4C6E">
      <w:pPr>
        <w:pStyle w:val="ListParagraph"/>
        <w:numPr>
          <w:ilvl w:val="0"/>
          <w:numId w:val="1"/>
        </w:numPr>
        <w:spacing w:after="0" w:line="240" w:lineRule="auto"/>
        <w:ind w:right="4780"/>
        <w:jc w:val="both"/>
        <w:rPr>
          <w:rFonts w:asciiTheme="minorBidi" w:hAnsiTheme="minorBidi" w:cstheme="minorBidi"/>
          <w:b/>
          <w:bCs/>
          <w:sz w:val="20"/>
          <w:szCs w:val="20"/>
        </w:rPr>
      </w:pPr>
      <w:r w:rsidRPr="00116556">
        <w:rPr>
          <w:rFonts w:asciiTheme="minorBidi" w:hAnsiTheme="minorBidi" w:cstheme="minorBidi"/>
          <w:b/>
          <w:bCs/>
          <w:sz w:val="20"/>
          <w:szCs w:val="20"/>
        </w:rPr>
        <w:lastRenderedPageBreak/>
        <w:t>Compliance Finding</w:t>
      </w:r>
    </w:p>
    <w:p w14:paraId="720C1E43" w14:textId="77777777" w:rsidR="000352C2" w:rsidRPr="000352C2" w:rsidRDefault="000352C2" w:rsidP="000352C2">
      <w:pPr>
        <w:spacing w:after="0" w:line="240" w:lineRule="auto"/>
        <w:ind w:left="118" w:right="-20"/>
        <w:rPr>
          <w:rFonts w:ascii="Times New Roman" w:hAnsi="Times New Roman"/>
          <w:spacing w:val="3"/>
          <w:sz w:val="20"/>
          <w:szCs w:val="20"/>
        </w:rPr>
      </w:pPr>
    </w:p>
    <w:p w14:paraId="55F1D74A" w14:textId="1FD49DEC" w:rsidR="000352C2" w:rsidRPr="00A21893" w:rsidRDefault="00E37A85" w:rsidP="000352C2">
      <w:pPr>
        <w:spacing w:after="0" w:line="240" w:lineRule="auto"/>
        <w:ind w:left="118" w:right="-20"/>
        <w:rPr>
          <w:rFonts w:asciiTheme="minorBidi" w:hAnsiTheme="minorBidi" w:cstheme="minorBidi"/>
          <w:sz w:val="20"/>
          <w:szCs w:val="20"/>
        </w:rPr>
      </w:pPr>
      <w:r>
        <w:rPr>
          <w:rFonts w:ascii="Arial" w:hAnsi="Arial"/>
          <w:spacing w:val="3"/>
          <w:sz w:val="20"/>
          <w:szCs w:val="20"/>
        </w:rPr>
        <w:t>We have not raised any compliance findings.</w:t>
      </w:r>
    </w:p>
    <w:p w14:paraId="49A80843" w14:textId="517A7922" w:rsidR="005E3A4B" w:rsidRDefault="00C107EC" w:rsidP="00F7098A">
      <w:r>
        <w:t xml:space="preserve"> </w:t>
      </w:r>
    </w:p>
    <w:sectPr w:rsidR="005E3A4B" w:rsidSect="00CB5F4D">
      <w:pgSz w:w="11920" w:h="16840"/>
      <w:pgMar w:top="1340" w:right="780" w:bottom="142" w:left="12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512E" w14:textId="77777777" w:rsidR="007A1DE2" w:rsidRDefault="007A1DE2" w:rsidP="00EB0948">
      <w:pPr>
        <w:spacing w:after="0" w:line="240" w:lineRule="auto"/>
      </w:pPr>
      <w:r>
        <w:separator/>
      </w:r>
    </w:p>
  </w:endnote>
  <w:endnote w:type="continuationSeparator" w:id="0">
    <w:p w14:paraId="3A684C68" w14:textId="77777777" w:rsidR="007A1DE2" w:rsidRDefault="007A1DE2" w:rsidP="00EB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2D20" w14:textId="77777777" w:rsidR="00DF06F4" w:rsidRDefault="00DF0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8E86" w14:textId="77777777" w:rsidR="00DF06F4" w:rsidRDefault="00DF0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6363" w14:textId="77777777" w:rsidR="00DF06F4" w:rsidRDefault="00DF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B435F" w14:textId="77777777" w:rsidR="007A1DE2" w:rsidRDefault="007A1DE2" w:rsidP="00EB0948">
      <w:pPr>
        <w:spacing w:after="0" w:line="240" w:lineRule="auto"/>
      </w:pPr>
      <w:r>
        <w:separator/>
      </w:r>
    </w:p>
  </w:footnote>
  <w:footnote w:type="continuationSeparator" w:id="0">
    <w:p w14:paraId="06990FC7" w14:textId="77777777" w:rsidR="007A1DE2" w:rsidRDefault="007A1DE2" w:rsidP="00EB0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1379" w14:textId="77777777" w:rsidR="00DF06F4" w:rsidRDefault="00DF0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DB8C1" w14:textId="77777777" w:rsidR="00DF06F4" w:rsidRDefault="00DF06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EB748" w14:textId="77777777" w:rsidR="00DF06F4" w:rsidRDefault="00DF0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1A60"/>
    <w:multiLevelType w:val="hybridMultilevel"/>
    <w:tmpl w:val="CFAC9814"/>
    <w:lvl w:ilvl="0" w:tplc="64F69BA6">
      <w:start w:val="1"/>
      <w:numFmt w:val="decimal"/>
      <w:lvlText w:val="%1."/>
      <w:lvlJc w:val="left"/>
      <w:pPr>
        <w:ind w:left="558" w:hanging="360"/>
      </w:pPr>
      <w:rPr>
        <w:rFonts w:hint="default"/>
        <w:b/>
        <w:sz w:val="20"/>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 w15:restartNumberingAfterBreak="0">
    <w:nsid w:val="13D90D9C"/>
    <w:multiLevelType w:val="hybridMultilevel"/>
    <w:tmpl w:val="2AD4653C"/>
    <w:lvl w:ilvl="0" w:tplc="B78AD7EC">
      <w:numFmt w:val="bullet"/>
      <w:lvlText w:val="-"/>
      <w:lvlJc w:val="left"/>
      <w:pPr>
        <w:ind w:left="468" w:hanging="360"/>
      </w:pPr>
      <w:rPr>
        <w:rFonts w:ascii="Arial" w:eastAsiaTheme="minorEastAsia" w:hAnsi="Arial" w:cs="Arial"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146B6EF4"/>
    <w:multiLevelType w:val="multilevel"/>
    <w:tmpl w:val="ADA4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C4057"/>
    <w:multiLevelType w:val="multilevel"/>
    <w:tmpl w:val="008A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913A7"/>
    <w:multiLevelType w:val="multilevel"/>
    <w:tmpl w:val="7AFEC8DA"/>
    <w:lvl w:ilvl="0">
      <w:start w:val="1"/>
      <w:numFmt w:val="decimal"/>
      <w:pStyle w:val="Heading1"/>
      <w:lvlText w:val="%1"/>
      <w:lvlJc w:val="left"/>
      <w:pPr>
        <w:tabs>
          <w:tab w:val="num" w:pos="574"/>
        </w:tabs>
        <w:ind w:left="574" w:hanging="432"/>
      </w:pPr>
      <w:rPr>
        <w:rFonts w:hint="default"/>
      </w:rPr>
    </w:lvl>
    <w:lvl w:ilvl="1">
      <w:start w:val="2"/>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5D26BB3"/>
    <w:multiLevelType w:val="multilevel"/>
    <w:tmpl w:val="351CF70E"/>
    <w:lvl w:ilvl="0">
      <w:start w:val="1"/>
      <w:numFmt w:val="decimal"/>
      <w:pStyle w:val="ReportHead1"/>
      <w:lvlText w:val="%1."/>
      <w:lvlJc w:val="left"/>
      <w:pPr>
        <w:tabs>
          <w:tab w:val="num" w:pos="850"/>
        </w:tabs>
        <w:ind w:left="850" w:hanging="850"/>
      </w:pPr>
    </w:lvl>
    <w:lvl w:ilvl="1">
      <w:start w:val="1"/>
      <w:numFmt w:val="decimal"/>
      <w:pStyle w:val="ReportHead3"/>
      <w:lvlText w:val="%1.%2."/>
      <w:lvlJc w:val="left"/>
      <w:pPr>
        <w:tabs>
          <w:tab w:val="num" w:pos="850"/>
        </w:tabs>
        <w:ind w:left="850" w:hanging="850"/>
      </w:pPr>
    </w:lvl>
    <w:lvl w:ilvl="2">
      <w:start w:val="1"/>
      <w:numFmt w:val="decimal"/>
      <w:pStyle w:val="ReportHead4"/>
      <w:lvlText w:val="%1.%2.%3."/>
      <w:lvlJc w:val="left"/>
      <w:pPr>
        <w:tabs>
          <w:tab w:val="num" w:pos="850"/>
        </w:tabs>
        <w:ind w:left="850" w:hanging="850"/>
      </w:pPr>
    </w:lvl>
    <w:lvl w:ilvl="3">
      <w:start w:val="1"/>
      <w:numFmt w:val="lowerRoman"/>
      <w:pStyle w:val="ReportHead5"/>
      <w:lvlText w:val="%4."/>
      <w:lvlJc w:val="left"/>
      <w:pPr>
        <w:tabs>
          <w:tab w:val="num" w:pos="851"/>
        </w:tabs>
        <w:ind w:left="851" w:hanging="851"/>
      </w:pPr>
    </w:lvl>
    <w:lvl w:ilvl="4">
      <w:start w:val="1"/>
      <w:numFmt w:val="bullet"/>
      <w:lvlText w:val=""/>
      <w:lvlJc w:val="left"/>
      <w:pPr>
        <w:tabs>
          <w:tab w:val="num" w:pos="850"/>
        </w:tabs>
        <w:ind w:left="850" w:hanging="850"/>
      </w:pPr>
      <w:rPr>
        <w:rFonts w:ascii="Symbol" w:hAnsi="Symbol" w:hint="default"/>
      </w:rPr>
    </w:lvl>
    <w:lvl w:ilvl="5">
      <w:start w:val="1"/>
      <w:numFmt w:val="bullet"/>
      <w:lvlText w:val=""/>
      <w:lvlJc w:val="left"/>
      <w:pPr>
        <w:tabs>
          <w:tab w:val="num" w:pos="1417"/>
        </w:tabs>
        <w:ind w:left="1417" w:hanging="567"/>
      </w:pPr>
      <w:rPr>
        <w:rFonts w:ascii="Symbol" w:hAnsi="Symbol" w:hint="default"/>
        <w:sz w:val="22"/>
      </w:rPr>
    </w:lvl>
    <w:lvl w:ilvl="6">
      <w:start w:val="1"/>
      <w:numFmt w:val="bullet"/>
      <w:lvlText w:val=""/>
      <w:lvlJc w:val="left"/>
      <w:pPr>
        <w:tabs>
          <w:tab w:val="num" w:pos="1984"/>
        </w:tabs>
        <w:ind w:left="1984" w:hanging="567"/>
      </w:pPr>
      <w:rPr>
        <w:rFonts w:ascii="Symbol" w:hAnsi="Symbol" w:hint="default"/>
        <w:sz w:val="12"/>
      </w:rPr>
    </w:lvl>
    <w:lvl w:ilvl="7">
      <w:start w:val="1"/>
      <w:numFmt w:val="none"/>
      <w:lvlText w:val=""/>
      <w:lvlJc w:val="left"/>
      <w:pPr>
        <w:tabs>
          <w:tab w:val="num" w:pos="1984"/>
        </w:tabs>
        <w:ind w:left="1984" w:hanging="567"/>
      </w:pPr>
    </w:lvl>
    <w:lvl w:ilvl="8">
      <w:start w:val="1"/>
      <w:numFmt w:val="none"/>
      <w:lvlText w:val=""/>
      <w:lvlJc w:val="left"/>
      <w:pPr>
        <w:tabs>
          <w:tab w:val="num" w:pos="2551"/>
        </w:tabs>
        <w:ind w:left="2551" w:hanging="567"/>
      </w:pPr>
    </w:lvl>
  </w:abstractNum>
  <w:num w:numId="1" w16cid:durableId="230315343">
    <w:abstractNumId w:val="0"/>
  </w:num>
  <w:num w:numId="2" w16cid:durableId="607203975">
    <w:abstractNumId w:val="4"/>
  </w:num>
  <w:num w:numId="3" w16cid:durableId="1906186057">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0987293">
    <w:abstractNumId w:val="5"/>
  </w:num>
  <w:num w:numId="5" w16cid:durableId="1734889846">
    <w:abstractNumId w:val="1"/>
  </w:num>
  <w:num w:numId="6" w16cid:durableId="1755513227">
    <w:abstractNumId w:val="2"/>
  </w:num>
  <w:num w:numId="7" w16cid:durableId="16320440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sendo, Brice">
    <w15:presenceInfo w15:providerId="AD" w15:userId="S::Brice.Musendo@brownshipley.co.uk::9aa41175-b631-468a-abf8-db1cde2bc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ZCMxNDQ2Mjc0NjC0MLAyUdpeDU4uLM/DyQAuNaADTsNKosAAAA"/>
  </w:docVars>
  <w:rsids>
    <w:rsidRoot w:val="003E3998"/>
    <w:rsid w:val="0000156E"/>
    <w:rsid w:val="00002C9A"/>
    <w:rsid w:val="00012085"/>
    <w:rsid w:val="00017F2E"/>
    <w:rsid w:val="0002300A"/>
    <w:rsid w:val="00030995"/>
    <w:rsid w:val="00034294"/>
    <w:rsid w:val="000352C2"/>
    <w:rsid w:val="000544D2"/>
    <w:rsid w:val="00063D37"/>
    <w:rsid w:val="00065AD5"/>
    <w:rsid w:val="00070D5A"/>
    <w:rsid w:val="00071254"/>
    <w:rsid w:val="00071567"/>
    <w:rsid w:val="00071658"/>
    <w:rsid w:val="00074956"/>
    <w:rsid w:val="00074D08"/>
    <w:rsid w:val="000777E9"/>
    <w:rsid w:val="000809D2"/>
    <w:rsid w:val="000901E2"/>
    <w:rsid w:val="00090E9C"/>
    <w:rsid w:val="000974F9"/>
    <w:rsid w:val="00097694"/>
    <w:rsid w:val="000A2215"/>
    <w:rsid w:val="000B0F2A"/>
    <w:rsid w:val="000B0F96"/>
    <w:rsid w:val="000B1768"/>
    <w:rsid w:val="000B72B3"/>
    <w:rsid w:val="000C2DD2"/>
    <w:rsid w:val="000C746D"/>
    <w:rsid w:val="000D783F"/>
    <w:rsid w:val="000E5C49"/>
    <w:rsid w:val="000F18E5"/>
    <w:rsid w:val="000F1A02"/>
    <w:rsid w:val="000F26CB"/>
    <w:rsid w:val="000F6B76"/>
    <w:rsid w:val="000F76C2"/>
    <w:rsid w:val="00104FE1"/>
    <w:rsid w:val="00107777"/>
    <w:rsid w:val="001113E1"/>
    <w:rsid w:val="00112111"/>
    <w:rsid w:val="00116556"/>
    <w:rsid w:val="0011717D"/>
    <w:rsid w:val="00124F73"/>
    <w:rsid w:val="00130D7B"/>
    <w:rsid w:val="00131D85"/>
    <w:rsid w:val="0013289E"/>
    <w:rsid w:val="00134DDE"/>
    <w:rsid w:val="00134F95"/>
    <w:rsid w:val="00135903"/>
    <w:rsid w:val="00135E71"/>
    <w:rsid w:val="001420D7"/>
    <w:rsid w:val="00144438"/>
    <w:rsid w:val="00145549"/>
    <w:rsid w:val="001460A4"/>
    <w:rsid w:val="00147E43"/>
    <w:rsid w:val="00150FA3"/>
    <w:rsid w:val="00152B39"/>
    <w:rsid w:val="00154FCF"/>
    <w:rsid w:val="0016740F"/>
    <w:rsid w:val="00167C6E"/>
    <w:rsid w:val="00172962"/>
    <w:rsid w:val="00174944"/>
    <w:rsid w:val="001753C7"/>
    <w:rsid w:val="0017704E"/>
    <w:rsid w:val="00180F51"/>
    <w:rsid w:val="00181137"/>
    <w:rsid w:val="00182592"/>
    <w:rsid w:val="00182600"/>
    <w:rsid w:val="00184533"/>
    <w:rsid w:val="00184DF7"/>
    <w:rsid w:val="00185EF8"/>
    <w:rsid w:val="0018758E"/>
    <w:rsid w:val="00191AAA"/>
    <w:rsid w:val="0019599D"/>
    <w:rsid w:val="00195F44"/>
    <w:rsid w:val="001B4700"/>
    <w:rsid w:val="001C136B"/>
    <w:rsid w:val="001C1C4E"/>
    <w:rsid w:val="001C1E20"/>
    <w:rsid w:val="001C313D"/>
    <w:rsid w:val="001C5BCC"/>
    <w:rsid w:val="001C64F3"/>
    <w:rsid w:val="001D4DCA"/>
    <w:rsid w:val="001D51E8"/>
    <w:rsid w:val="001D6D06"/>
    <w:rsid w:val="001E0B5F"/>
    <w:rsid w:val="001F2CD2"/>
    <w:rsid w:val="002022F4"/>
    <w:rsid w:val="00204B56"/>
    <w:rsid w:val="00204FE2"/>
    <w:rsid w:val="00207B5F"/>
    <w:rsid w:val="0021659A"/>
    <w:rsid w:val="00221671"/>
    <w:rsid w:val="00223C8E"/>
    <w:rsid w:val="00232170"/>
    <w:rsid w:val="002376FC"/>
    <w:rsid w:val="00240DA7"/>
    <w:rsid w:val="0024584D"/>
    <w:rsid w:val="00253B20"/>
    <w:rsid w:val="00253B7D"/>
    <w:rsid w:val="0025565D"/>
    <w:rsid w:val="00260F19"/>
    <w:rsid w:val="00261777"/>
    <w:rsid w:val="00266C39"/>
    <w:rsid w:val="00267EDA"/>
    <w:rsid w:val="00271B22"/>
    <w:rsid w:val="00281BB6"/>
    <w:rsid w:val="00283146"/>
    <w:rsid w:val="00283C29"/>
    <w:rsid w:val="002844F9"/>
    <w:rsid w:val="00284582"/>
    <w:rsid w:val="00286C30"/>
    <w:rsid w:val="002917BA"/>
    <w:rsid w:val="0029201A"/>
    <w:rsid w:val="002A1D23"/>
    <w:rsid w:val="002A7A93"/>
    <w:rsid w:val="002C1095"/>
    <w:rsid w:val="002C1C7A"/>
    <w:rsid w:val="002C60C4"/>
    <w:rsid w:val="002D1109"/>
    <w:rsid w:val="002D3C79"/>
    <w:rsid w:val="002E1C42"/>
    <w:rsid w:val="002F56A1"/>
    <w:rsid w:val="002F7781"/>
    <w:rsid w:val="00300545"/>
    <w:rsid w:val="003007B7"/>
    <w:rsid w:val="00300A21"/>
    <w:rsid w:val="00301992"/>
    <w:rsid w:val="00307AC1"/>
    <w:rsid w:val="00321EB7"/>
    <w:rsid w:val="00324167"/>
    <w:rsid w:val="0033176A"/>
    <w:rsid w:val="00331B1B"/>
    <w:rsid w:val="00343DFF"/>
    <w:rsid w:val="00343E7E"/>
    <w:rsid w:val="00344EF0"/>
    <w:rsid w:val="00350A74"/>
    <w:rsid w:val="00350FBF"/>
    <w:rsid w:val="00354A2B"/>
    <w:rsid w:val="003600E9"/>
    <w:rsid w:val="00364AF6"/>
    <w:rsid w:val="00370BA9"/>
    <w:rsid w:val="00376229"/>
    <w:rsid w:val="00380DE8"/>
    <w:rsid w:val="00381A7F"/>
    <w:rsid w:val="00383EF5"/>
    <w:rsid w:val="00385837"/>
    <w:rsid w:val="00386C42"/>
    <w:rsid w:val="00396EC0"/>
    <w:rsid w:val="003A1D14"/>
    <w:rsid w:val="003B636B"/>
    <w:rsid w:val="003B69A4"/>
    <w:rsid w:val="003C4117"/>
    <w:rsid w:val="003C68B6"/>
    <w:rsid w:val="003D17D0"/>
    <w:rsid w:val="003D49B8"/>
    <w:rsid w:val="003E1C71"/>
    <w:rsid w:val="003E3998"/>
    <w:rsid w:val="003E6583"/>
    <w:rsid w:val="003E7CC3"/>
    <w:rsid w:val="0043101C"/>
    <w:rsid w:val="004316C2"/>
    <w:rsid w:val="004329AE"/>
    <w:rsid w:val="004330FD"/>
    <w:rsid w:val="004343C5"/>
    <w:rsid w:val="004345F0"/>
    <w:rsid w:val="0043648A"/>
    <w:rsid w:val="00436CDE"/>
    <w:rsid w:val="00437110"/>
    <w:rsid w:val="004377B7"/>
    <w:rsid w:val="004429C7"/>
    <w:rsid w:val="0044661A"/>
    <w:rsid w:val="004622E4"/>
    <w:rsid w:val="0046460E"/>
    <w:rsid w:val="00465886"/>
    <w:rsid w:val="00471A8A"/>
    <w:rsid w:val="00472486"/>
    <w:rsid w:val="004733AE"/>
    <w:rsid w:val="00473C79"/>
    <w:rsid w:val="00474A87"/>
    <w:rsid w:val="00476E84"/>
    <w:rsid w:val="00485F9F"/>
    <w:rsid w:val="00487523"/>
    <w:rsid w:val="004910E0"/>
    <w:rsid w:val="00491782"/>
    <w:rsid w:val="00493254"/>
    <w:rsid w:val="004971AD"/>
    <w:rsid w:val="004978BB"/>
    <w:rsid w:val="004A4025"/>
    <w:rsid w:val="004B1DBA"/>
    <w:rsid w:val="004B26A3"/>
    <w:rsid w:val="004B2955"/>
    <w:rsid w:val="004B6777"/>
    <w:rsid w:val="004B6D66"/>
    <w:rsid w:val="004C22CF"/>
    <w:rsid w:val="004C2879"/>
    <w:rsid w:val="004C7A14"/>
    <w:rsid w:val="004D6A51"/>
    <w:rsid w:val="004E2B38"/>
    <w:rsid w:val="004F3296"/>
    <w:rsid w:val="004F47FF"/>
    <w:rsid w:val="004F4E65"/>
    <w:rsid w:val="004F666D"/>
    <w:rsid w:val="00510021"/>
    <w:rsid w:val="005110FD"/>
    <w:rsid w:val="0051718D"/>
    <w:rsid w:val="005209AE"/>
    <w:rsid w:val="00521D40"/>
    <w:rsid w:val="00524057"/>
    <w:rsid w:val="00526254"/>
    <w:rsid w:val="005460B6"/>
    <w:rsid w:val="00555B38"/>
    <w:rsid w:val="0055745D"/>
    <w:rsid w:val="00560E48"/>
    <w:rsid w:val="0056547F"/>
    <w:rsid w:val="00573CD2"/>
    <w:rsid w:val="0057532C"/>
    <w:rsid w:val="00587808"/>
    <w:rsid w:val="00593B93"/>
    <w:rsid w:val="005A2623"/>
    <w:rsid w:val="005A5CCB"/>
    <w:rsid w:val="005A7F73"/>
    <w:rsid w:val="005B27EB"/>
    <w:rsid w:val="005B71EF"/>
    <w:rsid w:val="005C4E36"/>
    <w:rsid w:val="005C779F"/>
    <w:rsid w:val="005E10E9"/>
    <w:rsid w:val="005E3A4B"/>
    <w:rsid w:val="005E4C6E"/>
    <w:rsid w:val="005E578A"/>
    <w:rsid w:val="005E610A"/>
    <w:rsid w:val="005E6795"/>
    <w:rsid w:val="005E7F0D"/>
    <w:rsid w:val="005F19DE"/>
    <w:rsid w:val="005F3311"/>
    <w:rsid w:val="005F5B75"/>
    <w:rsid w:val="006035E7"/>
    <w:rsid w:val="00605B16"/>
    <w:rsid w:val="0060700F"/>
    <w:rsid w:val="006129FC"/>
    <w:rsid w:val="00615CB3"/>
    <w:rsid w:val="0061617D"/>
    <w:rsid w:val="00616E78"/>
    <w:rsid w:val="00626912"/>
    <w:rsid w:val="0062771D"/>
    <w:rsid w:val="006306EC"/>
    <w:rsid w:val="0064700B"/>
    <w:rsid w:val="006538CC"/>
    <w:rsid w:val="0065610A"/>
    <w:rsid w:val="00657DA9"/>
    <w:rsid w:val="00667621"/>
    <w:rsid w:val="00672E96"/>
    <w:rsid w:val="00676BB7"/>
    <w:rsid w:val="0068160C"/>
    <w:rsid w:val="006846E6"/>
    <w:rsid w:val="00694BF1"/>
    <w:rsid w:val="006A60D3"/>
    <w:rsid w:val="006A62DF"/>
    <w:rsid w:val="006B0F7D"/>
    <w:rsid w:val="006B17E4"/>
    <w:rsid w:val="006B3CAF"/>
    <w:rsid w:val="006B489A"/>
    <w:rsid w:val="006C5C40"/>
    <w:rsid w:val="006C647E"/>
    <w:rsid w:val="006E11FC"/>
    <w:rsid w:val="006F6776"/>
    <w:rsid w:val="00700383"/>
    <w:rsid w:val="007021D5"/>
    <w:rsid w:val="00702D58"/>
    <w:rsid w:val="007212DE"/>
    <w:rsid w:val="00722DC0"/>
    <w:rsid w:val="00723079"/>
    <w:rsid w:val="00723D09"/>
    <w:rsid w:val="00730464"/>
    <w:rsid w:val="0074516D"/>
    <w:rsid w:val="00750086"/>
    <w:rsid w:val="00760575"/>
    <w:rsid w:val="00760816"/>
    <w:rsid w:val="00776BDD"/>
    <w:rsid w:val="00776DCF"/>
    <w:rsid w:val="007834F6"/>
    <w:rsid w:val="007849E9"/>
    <w:rsid w:val="00787245"/>
    <w:rsid w:val="00794B91"/>
    <w:rsid w:val="007A1DE2"/>
    <w:rsid w:val="007A34E0"/>
    <w:rsid w:val="007A58EB"/>
    <w:rsid w:val="007A6C62"/>
    <w:rsid w:val="007C1DDC"/>
    <w:rsid w:val="007C5C89"/>
    <w:rsid w:val="007D2741"/>
    <w:rsid w:val="007D4D40"/>
    <w:rsid w:val="007D5EBF"/>
    <w:rsid w:val="007E12C8"/>
    <w:rsid w:val="007F07EE"/>
    <w:rsid w:val="007F3703"/>
    <w:rsid w:val="007F7A15"/>
    <w:rsid w:val="00800E35"/>
    <w:rsid w:val="00801924"/>
    <w:rsid w:val="00803631"/>
    <w:rsid w:val="00804255"/>
    <w:rsid w:val="00806D2E"/>
    <w:rsid w:val="00832059"/>
    <w:rsid w:val="00833710"/>
    <w:rsid w:val="00840B9C"/>
    <w:rsid w:val="008453E7"/>
    <w:rsid w:val="0084589A"/>
    <w:rsid w:val="0084709B"/>
    <w:rsid w:val="00850DC8"/>
    <w:rsid w:val="008663E0"/>
    <w:rsid w:val="008671B0"/>
    <w:rsid w:val="00872583"/>
    <w:rsid w:val="00873160"/>
    <w:rsid w:val="008819BF"/>
    <w:rsid w:val="00886055"/>
    <w:rsid w:val="00887B9F"/>
    <w:rsid w:val="00896D05"/>
    <w:rsid w:val="008A1CAA"/>
    <w:rsid w:val="008A5BB1"/>
    <w:rsid w:val="008B32C4"/>
    <w:rsid w:val="008B4DA1"/>
    <w:rsid w:val="008B6E5E"/>
    <w:rsid w:val="008C3254"/>
    <w:rsid w:val="008D1776"/>
    <w:rsid w:val="008D5440"/>
    <w:rsid w:val="008D5982"/>
    <w:rsid w:val="008E266A"/>
    <w:rsid w:val="008E29AB"/>
    <w:rsid w:val="008E5E68"/>
    <w:rsid w:val="008F16E1"/>
    <w:rsid w:val="008F1758"/>
    <w:rsid w:val="008F497E"/>
    <w:rsid w:val="008F6A61"/>
    <w:rsid w:val="00902F04"/>
    <w:rsid w:val="00917C31"/>
    <w:rsid w:val="00924D04"/>
    <w:rsid w:val="0094418D"/>
    <w:rsid w:val="009534D9"/>
    <w:rsid w:val="00955F2D"/>
    <w:rsid w:val="00962994"/>
    <w:rsid w:val="00971F38"/>
    <w:rsid w:val="00973EA8"/>
    <w:rsid w:val="009749F8"/>
    <w:rsid w:val="0097757E"/>
    <w:rsid w:val="00983AE7"/>
    <w:rsid w:val="0098689B"/>
    <w:rsid w:val="00993E45"/>
    <w:rsid w:val="009A70B5"/>
    <w:rsid w:val="009B1F2B"/>
    <w:rsid w:val="009C3A50"/>
    <w:rsid w:val="009C6EE8"/>
    <w:rsid w:val="009D1C5E"/>
    <w:rsid w:val="009D380B"/>
    <w:rsid w:val="009D4ABB"/>
    <w:rsid w:val="009D6C7C"/>
    <w:rsid w:val="009F0985"/>
    <w:rsid w:val="009F607B"/>
    <w:rsid w:val="00A12AE4"/>
    <w:rsid w:val="00A21147"/>
    <w:rsid w:val="00A21893"/>
    <w:rsid w:val="00A43259"/>
    <w:rsid w:val="00A4486D"/>
    <w:rsid w:val="00A556D4"/>
    <w:rsid w:val="00A57062"/>
    <w:rsid w:val="00A60BA6"/>
    <w:rsid w:val="00A6574E"/>
    <w:rsid w:val="00A71AC8"/>
    <w:rsid w:val="00A73C3D"/>
    <w:rsid w:val="00A74C7E"/>
    <w:rsid w:val="00A878EA"/>
    <w:rsid w:val="00A917EA"/>
    <w:rsid w:val="00AA1CE8"/>
    <w:rsid w:val="00AA73D0"/>
    <w:rsid w:val="00AA7A20"/>
    <w:rsid w:val="00AC09BE"/>
    <w:rsid w:val="00AC3F88"/>
    <w:rsid w:val="00AC4350"/>
    <w:rsid w:val="00AC7759"/>
    <w:rsid w:val="00AE369F"/>
    <w:rsid w:val="00AE573B"/>
    <w:rsid w:val="00AF01F1"/>
    <w:rsid w:val="00AF2E3D"/>
    <w:rsid w:val="00B00BF2"/>
    <w:rsid w:val="00B0268C"/>
    <w:rsid w:val="00B04B8E"/>
    <w:rsid w:val="00B069F1"/>
    <w:rsid w:val="00B07464"/>
    <w:rsid w:val="00B12114"/>
    <w:rsid w:val="00B22882"/>
    <w:rsid w:val="00B233F9"/>
    <w:rsid w:val="00B24555"/>
    <w:rsid w:val="00B277FF"/>
    <w:rsid w:val="00B2789C"/>
    <w:rsid w:val="00B4598E"/>
    <w:rsid w:val="00B46443"/>
    <w:rsid w:val="00B50BAA"/>
    <w:rsid w:val="00B50EB0"/>
    <w:rsid w:val="00B54EDD"/>
    <w:rsid w:val="00B57815"/>
    <w:rsid w:val="00B60F73"/>
    <w:rsid w:val="00B64044"/>
    <w:rsid w:val="00B64315"/>
    <w:rsid w:val="00B768E4"/>
    <w:rsid w:val="00B777E8"/>
    <w:rsid w:val="00B81A53"/>
    <w:rsid w:val="00B823C5"/>
    <w:rsid w:val="00B86939"/>
    <w:rsid w:val="00B87523"/>
    <w:rsid w:val="00B91B32"/>
    <w:rsid w:val="00BA6B3C"/>
    <w:rsid w:val="00BB5ABB"/>
    <w:rsid w:val="00BC4CCC"/>
    <w:rsid w:val="00BD7E7A"/>
    <w:rsid w:val="00BE2942"/>
    <w:rsid w:val="00BE376C"/>
    <w:rsid w:val="00BE73A4"/>
    <w:rsid w:val="00C02E3E"/>
    <w:rsid w:val="00C0472A"/>
    <w:rsid w:val="00C107EC"/>
    <w:rsid w:val="00C17112"/>
    <w:rsid w:val="00C21FBB"/>
    <w:rsid w:val="00C21FFD"/>
    <w:rsid w:val="00C25C27"/>
    <w:rsid w:val="00C42DF9"/>
    <w:rsid w:val="00C46C13"/>
    <w:rsid w:val="00C640F3"/>
    <w:rsid w:val="00C64294"/>
    <w:rsid w:val="00C65F69"/>
    <w:rsid w:val="00C66B46"/>
    <w:rsid w:val="00C7672A"/>
    <w:rsid w:val="00C77853"/>
    <w:rsid w:val="00C823E5"/>
    <w:rsid w:val="00C90BDF"/>
    <w:rsid w:val="00C92E52"/>
    <w:rsid w:val="00C962C6"/>
    <w:rsid w:val="00C97FE7"/>
    <w:rsid w:val="00CA5C1F"/>
    <w:rsid w:val="00CA5F5A"/>
    <w:rsid w:val="00CA6199"/>
    <w:rsid w:val="00CB3578"/>
    <w:rsid w:val="00CB3D8D"/>
    <w:rsid w:val="00CB5F4D"/>
    <w:rsid w:val="00CC0D89"/>
    <w:rsid w:val="00CC182D"/>
    <w:rsid w:val="00CC5E9F"/>
    <w:rsid w:val="00CD3FA1"/>
    <w:rsid w:val="00CD6567"/>
    <w:rsid w:val="00CE4AAC"/>
    <w:rsid w:val="00CE66CE"/>
    <w:rsid w:val="00CF4C67"/>
    <w:rsid w:val="00CF77BD"/>
    <w:rsid w:val="00CF7AC9"/>
    <w:rsid w:val="00D00DF8"/>
    <w:rsid w:val="00D07349"/>
    <w:rsid w:val="00D2125E"/>
    <w:rsid w:val="00D23F23"/>
    <w:rsid w:val="00D272A2"/>
    <w:rsid w:val="00D31013"/>
    <w:rsid w:val="00D31B1C"/>
    <w:rsid w:val="00D43E0E"/>
    <w:rsid w:val="00D52376"/>
    <w:rsid w:val="00D5370F"/>
    <w:rsid w:val="00D6271F"/>
    <w:rsid w:val="00D71FCE"/>
    <w:rsid w:val="00D802A0"/>
    <w:rsid w:val="00D807C1"/>
    <w:rsid w:val="00D80DDC"/>
    <w:rsid w:val="00D8527D"/>
    <w:rsid w:val="00D854FD"/>
    <w:rsid w:val="00D86ABF"/>
    <w:rsid w:val="00D959A9"/>
    <w:rsid w:val="00D963ED"/>
    <w:rsid w:val="00DA2982"/>
    <w:rsid w:val="00DA2C68"/>
    <w:rsid w:val="00DA58BD"/>
    <w:rsid w:val="00DA60F0"/>
    <w:rsid w:val="00DA789E"/>
    <w:rsid w:val="00DB3A02"/>
    <w:rsid w:val="00DB54E6"/>
    <w:rsid w:val="00DB5596"/>
    <w:rsid w:val="00DC5D5C"/>
    <w:rsid w:val="00DC5DC5"/>
    <w:rsid w:val="00DD2235"/>
    <w:rsid w:val="00DD2E99"/>
    <w:rsid w:val="00DE35CB"/>
    <w:rsid w:val="00DE5470"/>
    <w:rsid w:val="00DE5B14"/>
    <w:rsid w:val="00DE60AF"/>
    <w:rsid w:val="00DF06F4"/>
    <w:rsid w:val="00DF1FEF"/>
    <w:rsid w:val="00DF3B92"/>
    <w:rsid w:val="00DF510D"/>
    <w:rsid w:val="00E1594A"/>
    <w:rsid w:val="00E22940"/>
    <w:rsid w:val="00E37A85"/>
    <w:rsid w:val="00E40182"/>
    <w:rsid w:val="00E432A8"/>
    <w:rsid w:val="00E4434B"/>
    <w:rsid w:val="00E472D3"/>
    <w:rsid w:val="00E479A5"/>
    <w:rsid w:val="00E51E17"/>
    <w:rsid w:val="00E5329A"/>
    <w:rsid w:val="00E545EB"/>
    <w:rsid w:val="00E5620D"/>
    <w:rsid w:val="00E601FD"/>
    <w:rsid w:val="00E62520"/>
    <w:rsid w:val="00E6518E"/>
    <w:rsid w:val="00E6582E"/>
    <w:rsid w:val="00E76497"/>
    <w:rsid w:val="00E937BB"/>
    <w:rsid w:val="00E9732B"/>
    <w:rsid w:val="00EA3DE7"/>
    <w:rsid w:val="00EA5D20"/>
    <w:rsid w:val="00EB0948"/>
    <w:rsid w:val="00EB12C3"/>
    <w:rsid w:val="00EB7EAC"/>
    <w:rsid w:val="00EC0904"/>
    <w:rsid w:val="00EC400D"/>
    <w:rsid w:val="00EC486E"/>
    <w:rsid w:val="00EE2133"/>
    <w:rsid w:val="00EE4A78"/>
    <w:rsid w:val="00EE66B1"/>
    <w:rsid w:val="00EE787D"/>
    <w:rsid w:val="00EF2CB1"/>
    <w:rsid w:val="00EF6A89"/>
    <w:rsid w:val="00EF7310"/>
    <w:rsid w:val="00EF79A3"/>
    <w:rsid w:val="00F0039C"/>
    <w:rsid w:val="00F01C3B"/>
    <w:rsid w:val="00F03EF7"/>
    <w:rsid w:val="00F11331"/>
    <w:rsid w:val="00F14C51"/>
    <w:rsid w:val="00F2025A"/>
    <w:rsid w:val="00F266E7"/>
    <w:rsid w:val="00F2689C"/>
    <w:rsid w:val="00F37185"/>
    <w:rsid w:val="00F4475A"/>
    <w:rsid w:val="00F44A99"/>
    <w:rsid w:val="00F47D43"/>
    <w:rsid w:val="00F50421"/>
    <w:rsid w:val="00F56360"/>
    <w:rsid w:val="00F6682B"/>
    <w:rsid w:val="00F7098A"/>
    <w:rsid w:val="00F74185"/>
    <w:rsid w:val="00F903DB"/>
    <w:rsid w:val="00F908CE"/>
    <w:rsid w:val="00F90DF4"/>
    <w:rsid w:val="00FA18D6"/>
    <w:rsid w:val="00FA2087"/>
    <w:rsid w:val="00FA7EF4"/>
    <w:rsid w:val="00FB6EF5"/>
    <w:rsid w:val="00FB78AF"/>
    <w:rsid w:val="00FC2713"/>
    <w:rsid w:val="00FC5A45"/>
    <w:rsid w:val="00FC6794"/>
    <w:rsid w:val="00FE4B91"/>
    <w:rsid w:val="00FF13D7"/>
    <w:rsid w:val="00FF34EB"/>
    <w:rsid w:val="00FF3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9893C0"/>
  <w14:defaultImageDpi w14:val="96"/>
  <w15:docId w15:val="{398F7F10-BAC5-466D-917C-21153FD1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paragraph" w:styleId="Heading1">
    <w:name w:val="heading 1"/>
    <w:aliases w:val="Heading 1 Char1 Char,Heading 1 Char Char Char,Heading 1 Char1 Char Char Char,Heading 1 Char Char Char Char Char,Heading 1 Char1 Char Char Char Char Char,Heading 1 Char Char Char Char Char Char Char,Heading 1 Char1 Char1"/>
    <w:basedOn w:val="Normal"/>
    <w:next w:val="Normal"/>
    <w:link w:val="Heading1Char"/>
    <w:qFormat/>
    <w:rsid w:val="00CD3FA1"/>
    <w:pPr>
      <w:keepNext/>
      <w:numPr>
        <w:numId w:val="2"/>
      </w:numPr>
      <w:spacing w:after="240" w:line="240" w:lineRule="auto"/>
      <w:jc w:val="both"/>
      <w:outlineLvl w:val="0"/>
    </w:pPr>
    <w:rPr>
      <w:rFonts w:ascii="Arial" w:eastAsia="Times New Roman" w:hAnsi="Arial" w:cs="Times New Roman"/>
      <w:caps/>
      <w:sz w:val="28"/>
      <w:szCs w:val="20"/>
      <w:lang w:val="en-GB"/>
    </w:rPr>
  </w:style>
  <w:style w:type="paragraph" w:styleId="Heading2">
    <w:name w:val="heading 2"/>
    <w:basedOn w:val="Normal"/>
    <w:next w:val="Normal"/>
    <w:link w:val="Heading2Char"/>
    <w:qFormat/>
    <w:rsid w:val="00CD3FA1"/>
    <w:pPr>
      <w:keepNext/>
      <w:numPr>
        <w:ilvl w:val="1"/>
        <w:numId w:val="2"/>
      </w:numPr>
      <w:spacing w:after="240" w:line="240" w:lineRule="auto"/>
      <w:jc w:val="both"/>
      <w:outlineLvl w:val="1"/>
    </w:pPr>
    <w:rPr>
      <w:rFonts w:ascii="Arial" w:eastAsia="Times New Roman" w:hAnsi="Arial" w:cs="Times New Roman"/>
      <w:b/>
      <w:szCs w:val="20"/>
      <w:lang w:val="en-GB"/>
    </w:rPr>
  </w:style>
  <w:style w:type="paragraph" w:styleId="Heading3">
    <w:name w:val="heading 3"/>
    <w:basedOn w:val="Normal"/>
    <w:next w:val="Normal"/>
    <w:link w:val="Heading3Char"/>
    <w:qFormat/>
    <w:rsid w:val="00CD3FA1"/>
    <w:pPr>
      <w:keepNext/>
      <w:numPr>
        <w:ilvl w:val="2"/>
        <w:numId w:val="2"/>
      </w:numPr>
      <w:spacing w:after="240" w:line="240" w:lineRule="auto"/>
      <w:jc w:val="both"/>
      <w:outlineLvl w:val="2"/>
    </w:pPr>
    <w:rPr>
      <w:rFonts w:ascii="Arial" w:eastAsia="Times New Roman" w:hAnsi="Arial" w:cs="Times New Roman"/>
      <w:i/>
      <w:szCs w:val="20"/>
      <w:lang w:val="en-GB"/>
    </w:rPr>
  </w:style>
  <w:style w:type="paragraph" w:styleId="Heading4">
    <w:name w:val="heading 4"/>
    <w:basedOn w:val="Normal"/>
    <w:next w:val="Normal"/>
    <w:link w:val="Heading4Char"/>
    <w:qFormat/>
    <w:rsid w:val="00CD3FA1"/>
    <w:pPr>
      <w:keepNext/>
      <w:numPr>
        <w:ilvl w:val="3"/>
        <w:numId w:val="2"/>
      </w:numPr>
      <w:spacing w:after="0" w:line="240" w:lineRule="auto"/>
      <w:jc w:val="both"/>
      <w:outlineLvl w:val="3"/>
    </w:pPr>
    <w:rPr>
      <w:rFonts w:ascii="Arial" w:eastAsia="Times New Roman" w:hAnsi="Arial" w:cs="Times New Roman"/>
      <w:b/>
      <w:szCs w:val="20"/>
      <w:lang w:val="en-GB"/>
    </w:rPr>
  </w:style>
  <w:style w:type="paragraph" w:styleId="Heading5">
    <w:name w:val="heading 5"/>
    <w:basedOn w:val="Normal"/>
    <w:next w:val="Normal"/>
    <w:link w:val="Heading5Char"/>
    <w:qFormat/>
    <w:rsid w:val="00CD3FA1"/>
    <w:pPr>
      <w:numPr>
        <w:ilvl w:val="4"/>
        <w:numId w:val="2"/>
      </w:numPr>
      <w:spacing w:after="0" w:line="240" w:lineRule="auto"/>
      <w:jc w:val="both"/>
      <w:outlineLvl w:val="4"/>
    </w:pPr>
    <w:rPr>
      <w:rFonts w:ascii="Arial" w:eastAsia="Times New Roman" w:hAnsi="Arial" w:cs="Times New Roman"/>
      <w:sz w:val="20"/>
      <w:szCs w:val="20"/>
      <w:lang w:val="en-GB"/>
    </w:rPr>
  </w:style>
  <w:style w:type="paragraph" w:styleId="Heading6">
    <w:name w:val="heading 6"/>
    <w:basedOn w:val="Normal"/>
    <w:next w:val="Normal"/>
    <w:link w:val="Heading6Char"/>
    <w:qFormat/>
    <w:rsid w:val="00CD3FA1"/>
    <w:pPr>
      <w:numPr>
        <w:ilvl w:val="5"/>
        <w:numId w:val="2"/>
      </w:numPr>
      <w:spacing w:before="240" w:after="60" w:line="240" w:lineRule="auto"/>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CD3FA1"/>
    <w:pPr>
      <w:numPr>
        <w:ilvl w:val="6"/>
        <w:numId w:val="2"/>
      </w:numPr>
      <w:spacing w:before="240" w:after="60" w:line="240" w:lineRule="auto"/>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CD3FA1"/>
    <w:pPr>
      <w:numPr>
        <w:ilvl w:val="7"/>
        <w:numId w:val="2"/>
      </w:numPr>
      <w:spacing w:before="240" w:after="60" w:line="240" w:lineRule="auto"/>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CD3FA1"/>
    <w:pPr>
      <w:numPr>
        <w:ilvl w:val="8"/>
        <w:numId w:val="2"/>
      </w:numPr>
      <w:spacing w:before="240" w:after="60" w:line="240" w:lineRule="auto"/>
      <w:jc w:val="both"/>
      <w:outlineLvl w:val="8"/>
    </w:pPr>
    <w:rPr>
      <w:rFonts w:ascii="Arial" w:eastAsia="Times New Roman" w:hAnsi="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167"/>
    <w:pPr>
      <w:widowControl w:val="0"/>
      <w:ind w:left="720"/>
      <w:contextualSpacing/>
    </w:pPr>
  </w:style>
  <w:style w:type="paragraph" w:styleId="Header">
    <w:name w:val="header"/>
    <w:basedOn w:val="Normal"/>
    <w:link w:val="HeaderChar"/>
    <w:uiPriority w:val="99"/>
    <w:unhideWhenUsed/>
    <w:rsid w:val="00EB0948"/>
    <w:pPr>
      <w:tabs>
        <w:tab w:val="center" w:pos="4320"/>
        <w:tab w:val="right" w:pos="8640"/>
      </w:tabs>
    </w:pPr>
  </w:style>
  <w:style w:type="character" w:customStyle="1" w:styleId="HeaderChar">
    <w:name w:val="Header Char"/>
    <w:basedOn w:val="DefaultParagraphFont"/>
    <w:link w:val="Header"/>
    <w:uiPriority w:val="99"/>
    <w:locked/>
    <w:rsid w:val="00EB0948"/>
    <w:rPr>
      <w:rFonts w:cs="Times New Roman"/>
    </w:rPr>
  </w:style>
  <w:style w:type="paragraph" w:styleId="Footer">
    <w:name w:val="footer"/>
    <w:basedOn w:val="Normal"/>
    <w:link w:val="FooterChar"/>
    <w:uiPriority w:val="99"/>
    <w:unhideWhenUsed/>
    <w:rsid w:val="00EB0948"/>
    <w:pPr>
      <w:tabs>
        <w:tab w:val="center" w:pos="4320"/>
        <w:tab w:val="right" w:pos="8640"/>
      </w:tabs>
    </w:pPr>
  </w:style>
  <w:style w:type="character" w:customStyle="1" w:styleId="FooterChar">
    <w:name w:val="Footer Char"/>
    <w:basedOn w:val="DefaultParagraphFont"/>
    <w:link w:val="Footer"/>
    <w:uiPriority w:val="99"/>
    <w:locked/>
    <w:rsid w:val="00EB0948"/>
    <w:rPr>
      <w:rFonts w:cs="Times New Roman"/>
    </w:rPr>
  </w:style>
  <w:style w:type="paragraph" w:customStyle="1" w:styleId="BodySingle">
    <w:name w:val="Body Single"/>
    <w:basedOn w:val="BodyText"/>
    <w:link w:val="BodySingleChar"/>
    <w:rsid w:val="000352C2"/>
    <w:pPr>
      <w:spacing w:after="0" w:line="290" w:lineRule="atLeast"/>
    </w:pPr>
    <w:rPr>
      <w:rFonts w:ascii="Arial" w:hAnsi="Arial"/>
      <w:kern w:val="28"/>
      <w:szCs w:val="20"/>
      <w:lang w:val="en-GB"/>
    </w:rPr>
  </w:style>
  <w:style w:type="paragraph" w:styleId="BodyText">
    <w:name w:val="Body Text"/>
    <w:basedOn w:val="Normal"/>
    <w:link w:val="BodyTextChar"/>
    <w:uiPriority w:val="99"/>
    <w:rsid w:val="000352C2"/>
    <w:pPr>
      <w:spacing w:after="120"/>
    </w:pPr>
  </w:style>
  <w:style w:type="character" w:customStyle="1" w:styleId="BodyTextChar">
    <w:name w:val="Body Text Char"/>
    <w:basedOn w:val="DefaultParagraphFont"/>
    <w:link w:val="BodyText"/>
    <w:uiPriority w:val="99"/>
    <w:locked/>
    <w:rsid w:val="000352C2"/>
    <w:rPr>
      <w:rFonts w:cs="Arial"/>
    </w:rPr>
  </w:style>
  <w:style w:type="paragraph" w:customStyle="1" w:styleId="Arial10">
    <w:name w:val="Arial 10"/>
    <w:basedOn w:val="Normal"/>
    <w:link w:val="Arial10Char"/>
    <w:qFormat/>
    <w:rsid w:val="00F03EF7"/>
    <w:pPr>
      <w:spacing w:after="0" w:line="240" w:lineRule="auto"/>
    </w:pPr>
    <w:rPr>
      <w:rFonts w:ascii="Arial" w:eastAsia="MS ??" w:hAnsi="Arial"/>
      <w:b/>
      <w:sz w:val="20"/>
      <w:szCs w:val="20"/>
    </w:rPr>
  </w:style>
  <w:style w:type="character" w:customStyle="1" w:styleId="Arial10Char">
    <w:name w:val="Arial 10 Char"/>
    <w:link w:val="Arial10"/>
    <w:locked/>
    <w:rsid w:val="00F03EF7"/>
    <w:rPr>
      <w:rFonts w:ascii="Arial" w:eastAsia="MS ??" w:hAnsi="Arial"/>
      <w:b/>
      <w:sz w:val="20"/>
    </w:rPr>
  </w:style>
  <w:style w:type="table" w:styleId="TableGrid">
    <w:name w:val="Table Grid"/>
    <w:basedOn w:val="TableNormal"/>
    <w:uiPriority w:val="59"/>
    <w:rsid w:val="00A87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7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7AC9"/>
    <w:rPr>
      <w:rFonts w:ascii="Tahoma" w:hAnsi="Tahoma" w:cs="Tahoma"/>
      <w:sz w:val="16"/>
      <w:szCs w:val="16"/>
    </w:rPr>
  </w:style>
  <w:style w:type="character" w:customStyle="1" w:styleId="BodySingleChar">
    <w:name w:val="Body Single Char"/>
    <w:link w:val="BodySingle"/>
    <w:locked/>
    <w:rsid w:val="00B823C5"/>
    <w:rPr>
      <w:rFonts w:ascii="Arial" w:hAnsi="Arial" w:cs="Arial"/>
      <w:kern w:val="28"/>
      <w:szCs w:val="20"/>
      <w:lang w:val="en-GB"/>
    </w:rPr>
  </w:style>
  <w:style w:type="character" w:customStyle="1" w:styleId="Heading1Char">
    <w:name w:val="Heading 1 Char"/>
    <w:aliases w:val="Heading 1 Char1 Char Char,Heading 1 Char Char Char Char,Heading 1 Char1 Char Char Char Char,Heading 1 Char Char Char Char Char Char,Heading 1 Char1 Char Char Char Char Char Char,Heading 1 Char Char Char Char Char Char Char Char"/>
    <w:basedOn w:val="DefaultParagraphFont"/>
    <w:link w:val="Heading1"/>
    <w:rsid w:val="00CD3FA1"/>
    <w:rPr>
      <w:rFonts w:ascii="Arial" w:eastAsia="Times New Roman" w:hAnsi="Arial"/>
      <w:caps/>
      <w:sz w:val="28"/>
      <w:szCs w:val="20"/>
      <w:lang w:val="en-GB"/>
    </w:rPr>
  </w:style>
  <w:style w:type="character" w:customStyle="1" w:styleId="Heading2Char">
    <w:name w:val="Heading 2 Char"/>
    <w:basedOn w:val="DefaultParagraphFont"/>
    <w:link w:val="Heading2"/>
    <w:rsid w:val="00CD3FA1"/>
    <w:rPr>
      <w:rFonts w:ascii="Arial" w:eastAsia="Times New Roman" w:hAnsi="Arial"/>
      <w:b/>
      <w:szCs w:val="20"/>
      <w:lang w:val="en-GB"/>
    </w:rPr>
  </w:style>
  <w:style w:type="character" w:customStyle="1" w:styleId="Heading3Char">
    <w:name w:val="Heading 3 Char"/>
    <w:basedOn w:val="DefaultParagraphFont"/>
    <w:link w:val="Heading3"/>
    <w:rsid w:val="00CD3FA1"/>
    <w:rPr>
      <w:rFonts w:ascii="Arial" w:eastAsia="Times New Roman" w:hAnsi="Arial"/>
      <w:i/>
      <w:szCs w:val="20"/>
      <w:lang w:val="en-GB"/>
    </w:rPr>
  </w:style>
  <w:style w:type="character" w:customStyle="1" w:styleId="Heading4Char">
    <w:name w:val="Heading 4 Char"/>
    <w:basedOn w:val="DefaultParagraphFont"/>
    <w:link w:val="Heading4"/>
    <w:rsid w:val="00CD3FA1"/>
    <w:rPr>
      <w:rFonts w:ascii="Arial" w:eastAsia="Times New Roman" w:hAnsi="Arial"/>
      <w:b/>
      <w:szCs w:val="20"/>
      <w:lang w:val="en-GB"/>
    </w:rPr>
  </w:style>
  <w:style w:type="character" w:customStyle="1" w:styleId="Heading5Char">
    <w:name w:val="Heading 5 Char"/>
    <w:basedOn w:val="DefaultParagraphFont"/>
    <w:link w:val="Heading5"/>
    <w:rsid w:val="00CD3FA1"/>
    <w:rPr>
      <w:rFonts w:ascii="Arial" w:eastAsia="Times New Roman" w:hAnsi="Arial"/>
      <w:sz w:val="20"/>
      <w:szCs w:val="20"/>
      <w:lang w:val="en-GB"/>
    </w:rPr>
  </w:style>
  <w:style w:type="character" w:customStyle="1" w:styleId="Heading6Char">
    <w:name w:val="Heading 6 Char"/>
    <w:basedOn w:val="DefaultParagraphFont"/>
    <w:link w:val="Heading6"/>
    <w:rsid w:val="00CD3FA1"/>
    <w:rPr>
      <w:rFonts w:ascii="Times New Roman" w:eastAsia="Times New Roman" w:hAnsi="Times New Roman"/>
      <w:b/>
      <w:bCs/>
      <w:lang w:val="en-GB"/>
    </w:rPr>
  </w:style>
  <w:style w:type="character" w:customStyle="1" w:styleId="Heading7Char">
    <w:name w:val="Heading 7 Char"/>
    <w:basedOn w:val="DefaultParagraphFont"/>
    <w:link w:val="Heading7"/>
    <w:rsid w:val="00CD3FA1"/>
    <w:rPr>
      <w:rFonts w:ascii="Times New Roman" w:eastAsia="Times New Roman" w:hAnsi="Times New Roman"/>
      <w:sz w:val="24"/>
      <w:szCs w:val="24"/>
      <w:lang w:val="en-GB"/>
    </w:rPr>
  </w:style>
  <w:style w:type="character" w:customStyle="1" w:styleId="Heading8Char">
    <w:name w:val="Heading 8 Char"/>
    <w:basedOn w:val="DefaultParagraphFont"/>
    <w:link w:val="Heading8"/>
    <w:rsid w:val="00CD3FA1"/>
    <w:rPr>
      <w:rFonts w:ascii="Times New Roman" w:eastAsia="Times New Roman" w:hAnsi="Times New Roman"/>
      <w:i/>
      <w:iCs/>
      <w:sz w:val="24"/>
      <w:szCs w:val="24"/>
      <w:lang w:val="en-GB"/>
    </w:rPr>
  </w:style>
  <w:style w:type="character" w:customStyle="1" w:styleId="Heading9Char">
    <w:name w:val="Heading 9 Char"/>
    <w:basedOn w:val="DefaultParagraphFont"/>
    <w:link w:val="Heading9"/>
    <w:rsid w:val="00CD3FA1"/>
    <w:rPr>
      <w:rFonts w:ascii="Arial" w:eastAsia="Times New Roman" w:hAnsi="Arial" w:cs="Arial"/>
      <w:lang w:val="en-GB"/>
    </w:rPr>
  </w:style>
  <w:style w:type="paragraph" w:customStyle="1" w:styleId="ColorfulList-Accent11">
    <w:name w:val="Colorful List - Accent 11"/>
    <w:basedOn w:val="Normal"/>
    <w:uiPriority w:val="34"/>
    <w:qFormat/>
    <w:rsid w:val="00CD3FA1"/>
    <w:pPr>
      <w:ind w:left="720"/>
      <w:contextualSpacing/>
    </w:pPr>
    <w:rPr>
      <w:rFonts w:ascii="Calibri" w:eastAsia="Times New Roman" w:hAnsi="Calibri"/>
      <w:lang w:val="en-GB"/>
    </w:rPr>
  </w:style>
  <w:style w:type="paragraph" w:customStyle="1" w:styleId="ReportHead1">
    <w:name w:val="Report Head 1"/>
    <w:basedOn w:val="Normal"/>
    <w:next w:val="Normal"/>
    <w:rsid w:val="00A21147"/>
    <w:pPr>
      <w:numPr>
        <w:numId w:val="4"/>
      </w:numPr>
      <w:spacing w:after="240" w:line="240" w:lineRule="auto"/>
      <w:jc w:val="both"/>
      <w:outlineLvl w:val="0"/>
    </w:pPr>
    <w:rPr>
      <w:rFonts w:ascii="Arial" w:eastAsia="Times New Roman" w:hAnsi="Arial" w:cs="Times New Roman"/>
      <w:b/>
      <w:caps/>
      <w:sz w:val="24"/>
      <w:szCs w:val="20"/>
      <w:lang w:val="en-GB"/>
    </w:rPr>
  </w:style>
  <w:style w:type="paragraph" w:customStyle="1" w:styleId="ReportHead3">
    <w:name w:val="Report Head 3"/>
    <w:basedOn w:val="Normal"/>
    <w:next w:val="Normal"/>
    <w:rsid w:val="00A21147"/>
    <w:pPr>
      <w:numPr>
        <w:ilvl w:val="1"/>
        <w:numId w:val="4"/>
      </w:numPr>
      <w:spacing w:after="120" w:line="240" w:lineRule="auto"/>
      <w:jc w:val="both"/>
      <w:outlineLvl w:val="1"/>
    </w:pPr>
    <w:rPr>
      <w:rFonts w:ascii="Arial" w:eastAsia="Times New Roman" w:hAnsi="Arial" w:cs="Times New Roman"/>
      <w:sz w:val="20"/>
      <w:szCs w:val="20"/>
      <w:lang w:val="en-GB"/>
    </w:rPr>
  </w:style>
  <w:style w:type="paragraph" w:customStyle="1" w:styleId="ReportHead4">
    <w:name w:val="Report Head 4"/>
    <w:basedOn w:val="Normal"/>
    <w:rsid w:val="00A21147"/>
    <w:pPr>
      <w:numPr>
        <w:ilvl w:val="2"/>
        <w:numId w:val="4"/>
      </w:numPr>
      <w:spacing w:after="120" w:line="240" w:lineRule="auto"/>
      <w:jc w:val="both"/>
      <w:outlineLvl w:val="2"/>
    </w:pPr>
    <w:rPr>
      <w:rFonts w:ascii="Arial" w:eastAsia="Times New Roman" w:hAnsi="Arial" w:cs="Times New Roman"/>
      <w:sz w:val="20"/>
      <w:szCs w:val="20"/>
      <w:lang w:val="en-GB"/>
    </w:rPr>
  </w:style>
  <w:style w:type="paragraph" w:customStyle="1" w:styleId="ReportHead5">
    <w:name w:val="Report Head 5"/>
    <w:basedOn w:val="Normal"/>
    <w:rsid w:val="00A21147"/>
    <w:pPr>
      <w:numPr>
        <w:ilvl w:val="3"/>
        <w:numId w:val="4"/>
      </w:numPr>
      <w:spacing w:after="120" w:line="240" w:lineRule="auto"/>
      <w:jc w:val="both"/>
      <w:outlineLvl w:val="3"/>
    </w:pPr>
    <w:rPr>
      <w:rFonts w:ascii="Arial" w:eastAsia="Times New Roman" w:hAnsi="Arial" w:cs="Times New Roman"/>
      <w:sz w:val="20"/>
      <w:szCs w:val="20"/>
      <w:lang w:val="en-GB"/>
    </w:rPr>
  </w:style>
  <w:style w:type="character" w:styleId="Hyperlink">
    <w:name w:val="Hyperlink"/>
    <w:semiHidden/>
    <w:unhideWhenUsed/>
    <w:rsid w:val="000F18E5"/>
    <w:rPr>
      <w:color w:val="0000FF"/>
      <w:u w:val="single"/>
    </w:rPr>
  </w:style>
  <w:style w:type="paragraph" w:customStyle="1" w:styleId="TableParagraph">
    <w:name w:val="Table Paragraph"/>
    <w:basedOn w:val="Normal"/>
    <w:uiPriority w:val="1"/>
    <w:qFormat/>
    <w:rsid w:val="00973EA8"/>
    <w:pPr>
      <w:widowControl w:val="0"/>
      <w:autoSpaceDE w:val="0"/>
      <w:autoSpaceDN w:val="0"/>
      <w:spacing w:after="0" w:line="240" w:lineRule="auto"/>
    </w:pPr>
    <w:rPr>
      <w:rFonts w:ascii="Arial MT" w:eastAsia="Arial MT" w:hAnsi="Arial MT" w:cs="Arial MT"/>
    </w:rPr>
  </w:style>
  <w:style w:type="paragraph" w:styleId="Revision">
    <w:name w:val="Revision"/>
    <w:hidden/>
    <w:uiPriority w:val="99"/>
    <w:semiHidden/>
    <w:rsid w:val="00B57815"/>
    <w:pPr>
      <w:spacing w:after="0" w:line="240" w:lineRule="auto"/>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70">
      <w:bodyDiv w:val="1"/>
      <w:marLeft w:val="0"/>
      <w:marRight w:val="0"/>
      <w:marTop w:val="0"/>
      <w:marBottom w:val="0"/>
      <w:divBdr>
        <w:top w:val="none" w:sz="0" w:space="0" w:color="auto"/>
        <w:left w:val="none" w:sz="0" w:space="0" w:color="auto"/>
        <w:bottom w:val="none" w:sz="0" w:space="0" w:color="auto"/>
        <w:right w:val="none" w:sz="0" w:space="0" w:color="auto"/>
      </w:divBdr>
    </w:div>
    <w:div w:id="86774953">
      <w:bodyDiv w:val="1"/>
      <w:marLeft w:val="0"/>
      <w:marRight w:val="0"/>
      <w:marTop w:val="0"/>
      <w:marBottom w:val="0"/>
      <w:divBdr>
        <w:top w:val="none" w:sz="0" w:space="0" w:color="auto"/>
        <w:left w:val="none" w:sz="0" w:space="0" w:color="auto"/>
        <w:bottom w:val="none" w:sz="0" w:space="0" w:color="auto"/>
        <w:right w:val="none" w:sz="0" w:space="0" w:color="auto"/>
      </w:divBdr>
    </w:div>
    <w:div w:id="277835184">
      <w:bodyDiv w:val="1"/>
      <w:marLeft w:val="0"/>
      <w:marRight w:val="0"/>
      <w:marTop w:val="0"/>
      <w:marBottom w:val="0"/>
      <w:divBdr>
        <w:top w:val="none" w:sz="0" w:space="0" w:color="auto"/>
        <w:left w:val="none" w:sz="0" w:space="0" w:color="auto"/>
        <w:bottom w:val="none" w:sz="0" w:space="0" w:color="auto"/>
        <w:right w:val="none" w:sz="0" w:space="0" w:color="auto"/>
      </w:divBdr>
    </w:div>
    <w:div w:id="344133257">
      <w:bodyDiv w:val="1"/>
      <w:marLeft w:val="0"/>
      <w:marRight w:val="0"/>
      <w:marTop w:val="0"/>
      <w:marBottom w:val="0"/>
      <w:divBdr>
        <w:top w:val="none" w:sz="0" w:space="0" w:color="auto"/>
        <w:left w:val="none" w:sz="0" w:space="0" w:color="auto"/>
        <w:bottom w:val="none" w:sz="0" w:space="0" w:color="auto"/>
        <w:right w:val="none" w:sz="0" w:space="0" w:color="auto"/>
      </w:divBdr>
    </w:div>
    <w:div w:id="428506275">
      <w:bodyDiv w:val="1"/>
      <w:marLeft w:val="0"/>
      <w:marRight w:val="0"/>
      <w:marTop w:val="0"/>
      <w:marBottom w:val="0"/>
      <w:divBdr>
        <w:top w:val="none" w:sz="0" w:space="0" w:color="auto"/>
        <w:left w:val="none" w:sz="0" w:space="0" w:color="auto"/>
        <w:bottom w:val="none" w:sz="0" w:space="0" w:color="auto"/>
        <w:right w:val="none" w:sz="0" w:space="0" w:color="auto"/>
      </w:divBdr>
    </w:div>
    <w:div w:id="472068129">
      <w:marLeft w:val="0"/>
      <w:marRight w:val="0"/>
      <w:marTop w:val="0"/>
      <w:marBottom w:val="0"/>
      <w:divBdr>
        <w:top w:val="none" w:sz="0" w:space="0" w:color="auto"/>
        <w:left w:val="none" w:sz="0" w:space="0" w:color="auto"/>
        <w:bottom w:val="none" w:sz="0" w:space="0" w:color="auto"/>
        <w:right w:val="none" w:sz="0" w:space="0" w:color="auto"/>
      </w:divBdr>
    </w:div>
    <w:div w:id="472068130">
      <w:marLeft w:val="0"/>
      <w:marRight w:val="0"/>
      <w:marTop w:val="0"/>
      <w:marBottom w:val="0"/>
      <w:divBdr>
        <w:top w:val="none" w:sz="0" w:space="0" w:color="auto"/>
        <w:left w:val="none" w:sz="0" w:space="0" w:color="auto"/>
        <w:bottom w:val="none" w:sz="0" w:space="0" w:color="auto"/>
        <w:right w:val="none" w:sz="0" w:space="0" w:color="auto"/>
      </w:divBdr>
    </w:div>
    <w:div w:id="472068131">
      <w:marLeft w:val="0"/>
      <w:marRight w:val="0"/>
      <w:marTop w:val="0"/>
      <w:marBottom w:val="0"/>
      <w:divBdr>
        <w:top w:val="none" w:sz="0" w:space="0" w:color="auto"/>
        <w:left w:val="none" w:sz="0" w:space="0" w:color="auto"/>
        <w:bottom w:val="none" w:sz="0" w:space="0" w:color="auto"/>
        <w:right w:val="none" w:sz="0" w:space="0" w:color="auto"/>
      </w:divBdr>
    </w:div>
    <w:div w:id="472068132">
      <w:marLeft w:val="0"/>
      <w:marRight w:val="0"/>
      <w:marTop w:val="0"/>
      <w:marBottom w:val="0"/>
      <w:divBdr>
        <w:top w:val="none" w:sz="0" w:space="0" w:color="auto"/>
        <w:left w:val="none" w:sz="0" w:space="0" w:color="auto"/>
        <w:bottom w:val="none" w:sz="0" w:space="0" w:color="auto"/>
        <w:right w:val="none" w:sz="0" w:space="0" w:color="auto"/>
      </w:divBdr>
    </w:div>
    <w:div w:id="472068133">
      <w:marLeft w:val="0"/>
      <w:marRight w:val="0"/>
      <w:marTop w:val="0"/>
      <w:marBottom w:val="0"/>
      <w:divBdr>
        <w:top w:val="none" w:sz="0" w:space="0" w:color="auto"/>
        <w:left w:val="none" w:sz="0" w:space="0" w:color="auto"/>
        <w:bottom w:val="none" w:sz="0" w:space="0" w:color="auto"/>
        <w:right w:val="none" w:sz="0" w:space="0" w:color="auto"/>
      </w:divBdr>
    </w:div>
    <w:div w:id="541097483">
      <w:bodyDiv w:val="1"/>
      <w:marLeft w:val="0"/>
      <w:marRight w:val="0"/>
      <w:marTop w:val="0"/>
      <w:marBottom w:val="0"/>
      <w:divBdr>
        <w:top w:val="none" w:sz="0" w:space="0" w:color="auto"/>
        <w:left w:val="none" w:sz="0" w:space="0" w:color="auto"/>
        <w:bottom w:val="none" w:sz="0" w:space="0" w:color="auto"/>
        <w:right w:val="none" w:sz="0" w:space="0" w:color="auto"/>
      </w:divBdr>
    </w:div>
    <w:div w:id="1017737592">
      <w:bodyDiv w:val="1"/>
      <w:marLeft w:val="0"/>
      <w:marRight w:val="0"/>
      <w:marTop w:val="0"/>
      <w:marBottom w:val="0"/>
      <w:divBdr>
        <w:top w:val="none" w:sz="0" w:space="0" w:color="auto"/>
        <w:left w:val="none" w:sz="0" w:space="0" w:color="auto"/>
        <w:bottom w:val="none" w:sz="0" w:space="0" w:color="auto"/>
        <w:right w:val="none" w:sz="0" w:space="0" w:color="auto"/>
      </w:divBdr>
    </w:div>
    <w:div w:id="1063216822">
      <w:bodyDiv w:val="1"/>
      <w:marLeft w:val="0"/>
      <w:marRight w:val="0"/>
      <w:marTop w:val="0"/>
      <w:marBottom w:val="0"/>
      <w:divBdr>
        <w:top w:val="none" w:sz="0" w:space="0" w:color="auto"/>
        <w:left w:val="none" w:sz="0" w:space="0" w:color="auto"/>
        <w:bottom w:val="none" w:sz="0" w:space="0" w:color="auto"/>
        <w:right w:val="none" w:sz="0" w:space="0" w:color="auto"/>
      </w:divBdr>
    </w:div>
    <w:div w:id="1308628558">
      <w:bodyDiv w:val="1"/>
      <w:marLeft w:val="0"/>
      <w:marRight w:val="0"/>
      <w:marTop w:val="0"/>
      <w:marBottom w:val="0"/>
      <w:divBdr>
        <w:top w:val="none" w:sz="0" w:space="0" w:color="auto"/>
        <w:left w:val="none" w:sz="0" w:space="0" w:color="auto"/>
        <w:bottom w:val="none" w:sz="0" w:space="0" w:color="auto"/>
        <w:right w:val="none" w:sz="0" w:space="0" w:color="auto"/>
      </w:divBdr>
    </w:div>
    <w:div w:id="1476534209">
      <w:bodyDiv w:val="1"/>
      <w:marLeft w:val="0"/>
      <w:marRight w:val="0"/>
      <w:marTop w:val="0"/>
      <w:marBottom w:val="0"/>
      <w:divBdr>
        <w:top w:val="none" w:sz="0" w:space="0" w:color="auto"/>
        <w:left w:val="none" w:sz="0" w:space="0" w:color="auto"/>
        <w:bottom w:val="none" w:sz="0" w:space="0" w:color="auto"/>
        <w:right w:val="none" w:sz="0" w:space="0" w:color="auto"/>
      </w:divBdr>
    </w:div>
    <w:div w:id="1494293900">
      <w:bodyDiv w:val="1"/>
      <w:marLeft w:val="0"/>
      <w:marRight w:val="0"/>
      <w:marTop w:val="0"/>
      <w:marBottom w:val="0"/>
      <w:divBdr>
        <w:top w:val="none" w:sz="0" w:space="0" w:color="auto"/>
        <w:left w:val="none" w:sz="0" w:space="0" w:color="auto"/>
        <w:bottom w:val="none" w:sz="0" w:space="0" w:color="auto"/>
        <w:right w:val="none" w:sz="0" w:space="0" w:color="auto"/>
      </w:divBdr>
    </w:div>
    <w:div w:id="1550797340">
      <w:bodyDiv w:val="1"/>
      <w:marLeft w:val="0"/>
      <w:marRight w:val="0"/>
      <w:marTop w:val="0"/>
      <w:marBottom w:val="0"/>
      <w:divBdr>
        <w:top w:val="none" w:sz="0" w:space="0" w:color="auto"/>
        <w:left w:val="none" w:sz="0" w:space="0" w:color="auto"/>
        <w:bottom w:val="none" w:sz="0" w:space="0" w:color="auto"/>
        <w:right w:val="none" w:sz="0" w:space="0" w:color="auto"/>
      </w:divBdr>
    </w:div>
    <w:div w:id="1669744754">
      <w:bodyDiv w:val="1"/>
      <w:marLeft w:val="0"/>
      <w:marRight w:val="0"/>
      <w:marTop w:val="0"/>
      <w:marBottom w:val="0"/>
      <w:divBdr>
        <w:top w:val="none" w:sz="0" w:space="0" w:color="auto"/>
        <w:left w:val="none" w:sz="0" w:space="0" w:color="auto"/>
        <w:bottom w:val="none" w:sz="0" w:space="0" w:color="auto"/>
        <w:right w:val="none" w:sz="0" w:space="0" w:color="auto"/>
      </w:divBdr>
    </w:div>
    <w:div w:id="191786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moore-m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dchamber</dc:creator>
  <cp:keywords/>
  <dc:description/>
  <cp:lastModifiedBy>Musendo, Brice</cp:lastModifiedBy>
  <cp:revision>4</cp:revision>
  <dcterms:created xsi:type="dcterms:W3CDTF">2023-11-19T14:12:00Z</dcterms:created>
  <dcterms:modified xsi:type="dcterms:W3CDTF">2023-11-30T07:53:00Z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8fb4dee8d229b86de26326526f7369f281b0844862bed1674be75c7ad847e3ad</vt:lpwstr>
  </property>
  <property fmtid="{D5CDD505-2E9C-101B-9397-08002B2CF9AE}" pid="3" name="MSIP_Label_42362662-89d9-4fa2-8606-feeb9baa7e75_Enabled">
    <vt:lpwstr>true</vt:lpwstr>
  </property>
  <property fmtid="{D5CDD505-2E9C-101B-9397-08002B2CF9AE}" pid="4" name="MSIP_Label_42362662-89d9-4fa2-8606-feeb9baa7e75_SetDate">
    <vt:lpwstr>2023-11-30T06:36:59Z</vt:lpwstr>
  </property>
  <property fmtid="{D5CDD505-2E9C-101B-9397-08002B2CF9AE}" pid="5" name="MSIP_Label_42362662-89d9-4fa2-8606-feeb9baa7e75_Method">
    <vt:lpwstr>Standard</vt:lpwstr>
  </property>
  <property fmtid="{D5CDD505-2E9C-101B-9397-08002B2CF9AE}" pid="6" name="MSIP_Label_42362662-89d9-4fa2-8606-feeb9baa7e75_Name">
    <vt:lpwstr>BrownShipley - Unprotected</vt:lpwstr>
  </property>
  <property fmtid="{D5CDD505-2E9C-101B-9397-08002B2CF9AE}" pid="7" name="MSIP_Label_42362662-89d9-4fa2-8606-feeb9baa7e75_SiteId">
    <vt:lpwstr>3172ad9b-8635-4703-9d9f-50e5a7bd1353</vt:lpwstr>
  </property>
  <property fmtid="{D5CDD505-2E9C-101B-9397-08002B2CF9AE}" pid="8" name="MSIP_Label_42362662-89d9-4fa2-8606-feeb9baa7e75_ActionId">
    <vt:lpwstr>353d4a90-181c-4dd2-bed4-49639796da8c</vt:lpwstr>
  </property>
  <property fmtid="{D5CDD505-2E9C-101B-9397-08002B2CF9AE}" pid="9" name="MSIP_Label_42362662-89d9-4fa2-8606-feeb9baa7e75_ContentBits">
    <vt:lpwstr>0</vt:lpwstr>
  </property>
</Properties>
</file>